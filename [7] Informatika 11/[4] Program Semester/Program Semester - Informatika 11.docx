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558" w:rsidRPr="00316558" w:rsidRDefault="00316558" w:rsidP="00316558">
      <w:pPr>
        <w:shd w:val="clear" w:color="auto" w:fill="A50021"/>
        <w:spacing w:before="60" w:after="60" w:line="240" w:lineRule="auto"/>
        <w:jc w:val="center"/>
        <w:rPr>
          <w:rFonts w:ascii="Times New Roman" w:hAnsi="Times New Roman"/>
          <w:b/>
          <w:color w:val="FFFFFF" w:themeColor="background1"/>
          <w:sz w:val="24"/>
          <w:szCs w:val="28"/>
          <w:lang w:val="en-ID"/>
        </w:rPr>
      </w:pPr>
      <w:r w:rsidRPr="00316558">
        <w:rPr>
          <w:rFonts w:ascii="Times New Roman" w:hAnsi="Times New Roman"/>
          <w:b/>
          <w:color w:val="FFFFFF" w:themeColor="background1"/>
          <w:sz w:val="24"/>
          <w:szCs w:val="28"/>
          <w:lang w:val="en-ID"/>
        </w:rPr>
        <w:t>PROGRAM SEMESTER ( PROSEM )</w:t>
      </w:r>
    </w:p>
    <w:p w:rsidR="00316558" w:rsidRPr="00316558" w:rsidRDefault="00316558" w:rsidP="00316558">
      <w:pPr>
        <w:shd w:val="clear" w:color="auto" w:fill="A50021"/>
        <w:spacing w:before="60" w:after="60" w:line="240" w:lineRule="auto"/>
        <w:jc w:val="center"/>
        <w:rPr>
          <w:rFonts w:ascii="Times New Roman" w:hAnsi="Times New Roman"/>
          <w:b/>
          <w:color w:val="FFFFFF" w:themeColor="background1"/>
          <w:sz w:val="24"/>
          <w:szCs w:val="28"/>
        </w:rPr>
      </w:pPr>
      <w:r w:rsidRPr="00316558">
        <w:rPr>
          <w:rFonts w:ascii="Times New Roman" w:hAnsi="Times New Roman"/>
          <w:b/>
          <w:color w:val="FFFFFF" w:themeColor="background1"/>
          <w:sz w:val="24"/>
          <w:szCs w:val="28"/>
          <w:lang w:val="en-ID"/>
        </w:rPr>
        <w:t xml:space="preserve">FASE </w:t>
      </w:r>
      <w:r w:rsidRPr="00316558">
        <w:rPr>
          <w:rFonts w:ascii="Times New Roman" w:hAnsi="Times New Roman"/>
          <w:b/>
          <w:color w:val="FFFFFF" w:themeColor="background1"/>
          <w:sz w:val="24"/>
          <w:szCs w:val="28"/>
        </w:rPr>
        <w:t>F</w:t>
      </w:r>
      <w:r w:rsidRPr="00316558">
        <w:rPr>
          <w:rFonts w:ascii="Times New Roman" w:hAnsi="Times New Roman"/>
          <w:b/>
          <w:color w:val="FFFFFF" w:themeColor="background1"/>
          <w:sz w:val="24"/>
          <w:szCs w:val="28"/>
          <w:lang w:val="en-ID"/>
        </w:rPr>
        <w:t xml:space="preserve"> KELAS </w:t>
      </w:r>
      <w:r w:rsidRPr="00316558">
        <w:rPr>
          <w:rFonts w:ascii="Times New Roman" w:hAnsi="Times New Roman"/>
          <w:b/>
          <w:color w:val="FFFFFF" w:themeColor="background1"/>
          <w:sz w:val="24"/>
          <w:szCs w:val="28"/>
          <w:lang w:val="id-ID"/>
        </w:rPr>
        <w:t>X</w:t>
      </w:r>
      <w:r w:rsidRPr="00316558">
        <w:rPr>
          <w:rFonts w:ascii="Times New Roman" w:hAnsi="Times New Roman"/>
          <w:b/>
          <w:color w:val="FFFFFF" w:themeColor="background1"/>
          <w:sz w:val="24"/>
          <w:szCs w:val="28"/>
        </w:rPr>
        <w:t>I</w:t>
      </w:r>
    </w:p>
    <w:p w:rsidR="002E2EC0" w:rsidRDefault="002E2EC0">
      <w:pPr>
        <w:spacing w:before="60" w:after="60" w:line="240" w:lineRule="auto"/>
        <w:jc w:val="center"/>
        <w:rPr>
          <w:rFonts w:ascii="Times New Roman" w:hAnsi="Times New Roman"/>
          <w:b/>
          <w:sz w:val="24"/>
          <w:lang w:val="id-ID"/>
        </w:rPr>
      </w:pPr>
    </w:p>
    <w:p w:rsidR="002E2EC0" w:rsidRDefault="002E2EC0">
      <w:pPr>
        <w:tabs>
          <w:tab w:val="left" w:pos="2694"/>
          <w:tab w:val="left" w:pos="2977"/>
        </w:tabs>
        <w:spacing w:before="60" w:after="60" w:line="240" w:lineRule="auto"/>
        <w:ind w:left="426"/>
        <w:jc w:val="both"/>
        <w:rPr>
          <w:rFonts w:ascii="Times New Roman" w:hAnsi="Times New Roman"/>
          <w:b/>
          <w:sz w:val="24"/>
          <w:lang w:val="fi-FI"/>
        </w:rPr>
      </w:pPr>
    </w:p>
    <w:p w:rsidR="002E2EC0" w:rsidRDefault="00316558">
      <w:pPr>
        <w:tabs>
          <w:tab w:val="left" w:pos="2694"/>
          <w:tab w:val="left" w:pos="2977"/>
        </w:tabs>
        <w:spacing w:before="60" w:after="60" w:line="240" w:lineRule="auto"/>
        <w:ind w:left="426"/>
        <w:jc w:val="both"/>
        <w:rPr>
          <w:rFonts w:ascii="Times New Roman" w:hAnsi="Times New Roman"/>
          <w:b/>
          <w:sz w:val="24"/>
          <w:lang w:val="en-ID"/>
        </w:rPr>
      </w:pPr>
      <w:r>
        <w:rPr>
          <w:rFonts w:ascii="Times New Roman" w:hAnsi="Times New Roman"/>
          <w:b/>
          <w:sz w:val="24"/>
          <w:lang w:val="fi-FI"/>
        </w:rPr>
        <w:t>Satuan Pendidikan</w:t>
      </w:r>
      <w:r>
        <w:rPr>
          <w:rFonts w:ascii="Times New Roman" w:hAnsi="Times New Roman"/>
          <w:b/>
          <w:sz w:val="24"/>
          <w:lang w:val="en-ID"/>
        </w:rPr>
        <w:tab/>
      </w:r>
      <w:r>
        <w:rPr>
          <w:rFonts w:ascii="Times New Roman" w:hAnsi="Times New Roman"/>
          <w:b/>
          <w:sz w:val="24"/>
          <w:lang w:val="fi-FI"/>
        </w:rPr>
        <w:t>:</w:t>
      </w:r>
      <w:r>
        <w:rPr>
          <w:rFonts w:ascii="Times New Roman" w:hAnsi="Times New Roman"/>
          <w:b/>
          <w:sz w:val="24"/>
          <w:lang w:val="fi-FI"/>
        </w:rPr>
        <w:tab/>
      </w:r>
      <w:r>
        <w:rPr>
          <w:rFonts w:ascii="Times New Roman" w:hAnsi="Times New Roman"/>
          <w:b/>
          <w:sz w:val="24"/>
          <w:lang w:val="id-ID"/>
        </w:rPr>
        <w:t>SMA</w:t>
      </w:r>
      <w:r>
        <w:rPr>
          <w:rFonts w:ascii="Times New Roman" w:hAnsi="Times New Roman"/>
          <w:b/>
          <w:sz w:val="24"/>
        </w:rPr>
        <w:t xml:space="preserve">/MA </w:t>
      </w:r>
      <w:r>
        <w:rPr>
          <w:rFonts w:ascii="Times New Roman" w:hAnsi="Times New Roman"/>
          <w:sz w:val="24"/>
        </w:rPr>
        <w:t>…………………….....................</w:t>
      </w:r>
    </w:p>
    <w:p w:rsidR="002E2EC0" w:rsidRDefault="00316558">
      <w:pPr>
        <w:tabs>
          <w:tab w:val="left" w:pos="2694"/>
          <w:tab w:val="left" w:pos="2977"/>
        </w:tabs>
        <w:spacing w:before="60" w:after="60" w:line="240" w:lineRule="auto"/>
        <w:ind w:left="426"/>
        <w:jc w:val="both"/>
        <w:rPr>
          <w:rFonts w:ascii="Times New Roman" w:hAnsi="Times New Roman"/>
          <w:b/>
          <w:sz w:val="24"/>
          <w:lang w:val="fi-FI"/>
        </w:rPr>
      </w:pPr>
      <w:r>
        <w:rPr>
          <w:rFonts w:ascii="Times New Roman" w:hAnsi="Times New Roman"/>
          <w:b/>
          <w:sz w:val="24"/>
          <w:lang w:val="fi-FI"/>
        </w:rPr>
        <w:t xml:space="preserve">Mata Pelajaran </w:t>
      </w:r>
      <w:r>
        <w:rPr>
          <w:rFonts w:ascii="Times New Roman" w:hAnsi="Times New Roman"/>
          <w:b/>
          <w:sz w:val="24"/>
          <w:lang w:val="fi-FI"/>
        </w:rPr>
        <w:tab/>
        <w:t>:</w:t>
      </w:r>
      <w:r>
        <w:rPr>
          <w:rFonts w:ascii="Times New Roman" w:hAnsi="Times New Roman"/>
          <w:b/>
          <w:sz w:val="24"/>
          <w:lang w:val="fi-FI"/>
        </w:rPr>
        <w:tab/>
      </w:r>
      <w:r w:rsidR="00823744">
        <w:rPr>
          <w:rFonts w:ascii="Times New Roman" w:hAnsi="Times New Roman"/>
          <w:b/>
          <w:sz w:val="24"/>
          <w:lang w:val="fi-FI"/>
        </w:rPr>
        <w:t>INFORMATIKA</w:t>
      </w:r>
    </w:p>
    <w:p w:rsidR="002E2EC0" w:rsidRDefault="00316558">
      <w:pPr>
        <w:tabs>
          <w:tab w:val="left" w:pos="2694"/>
          <w:tab w:val="left" w:pos="2977"/>
        </w:tabs>
        <w:spacing w:before="60" w:after="60" w:line="240" w:lineRule="auto"/>
        <w:ind w:left="426"/>
        <w:jc w:val="both"/>
        <w:rPr>
          <w:rFonts w:ascii="Times New Roman" w:hAnsi="Times New Roman"/>
          <w:b/>
          <w:sz w:val="24"/>
          <w:lang w:val="id-ID"/>
        </w:rPr>
      </w:pPr>
      <w:r>
        <w:rPr>
          <w:rFonts w:ascii="Times New Roman" w:hAnsi="Times New Roman"/>
          <w:b/>
          <w:sz w:val="24"/>
          <w:lang w:val="it-CH"/>
        </w:rPr>
        <w:t xml:space="preserve">Kelas / </w:t>
      </w:r>
      <w:r>
        <w:rPr>
          <w:rFonts w:ascii="Times New Roman" w:hAnsi="Times New Roman"/>
          <w:b/>
          <w:sz w:val="24"/>
          <w:lang w:val="en-ID"/>
        </w:rPr>
        <w:t>Semester</w:t>
      </w:r>
      <w:r>
        <w:rPr>
          <w:rFonts w:ascii="Times New Roman" w:hAnsi="Times New Roman"/>
          <w:b/>
          <w:sz w:val="24"/>
          <w:lang w:val="it-CH"/>
        </w:rPr>
        <w:tab/>
        <w:t>:</w:t>
      </w:r>
      <w:r>
        <w:rPr>
          <w:rFonts w:ascii="Times New Roman" w:hAnsi="Times New Roman"/>
          <w:b/>
          <w:sz w:val="24"/>
          <w:lang w:val="it-CH"/>
        </w:rPr>
        <w:tab/>
      </w:r>
      <w:r>
        <w:rPr>
          <w:rFonts w:ascii="Times New Roman" w:hAnsi="Times New Roman"/>
          <w:b/>
          <w:sz w:val="24"/>
          <w:lang w:val="id-ID"/>
        </w:rPr>
        <w:t>X</w:t>
      </w:r>
      <w:r>
        <w:rPr>
          <w:rFonts w:ascii="Times New Roman" w:hAnsi="Times New Roman"/>
          <w:b/>
          <w:sz w:val="24"/>
        </w:rPr>
        <w:t>I</w:t>
      </w:r>
      <w:r>
        <w:rPr>
          <w:rFonts w:ascii="Times New Roman" w:hAnsi="Times New Roman"/>
          <w:b/>
          <w:sz w:val="24"/>
          <w:lang w:val="it-CH"/>
        </w:rPr>
        <w:t xml:space="preserve"> (</w:t>
      </w:r>
      <w:r>
        <w:rPr>
          <w:rFonts w:ascii="Times New Roman" w:hAnsi="Times New Roman"/>
          <w:b/>
          <w:sz w:val="24"/>
        </w:rPr>
        <w:t>Sebelas</w:t>
      </w:r>
      <w:r>
        <w:rPr>
          <w:rFonts w:ascii="Times New Roman" w:hAnsi="Times New Roman"/>
          <w:b/>
          <w:sz w:val="24"/>
          <w:lang w:val="it-CH"/>
        </w:rPr>
        <w:t>) / 1</w:t>
      </w:r>
    </w:p>
    <w:p w:rsidR="002E2EC0" w:rsidRDefault="00316558">
      <w:pPr>
        <w:tabs>
          <w:tab w:val="left" w:pos="2694"/>
          <w:tab w:val="left" w:pos="2977"/>
        </w:tabs>
        <w:spacing w:before="60" w:after="60" w:line="240" w:lineRule="auto"/>
        <w:ind w:left="426"/>
        <w:jc w:val="both"/>
        <w:rPr>
          <w:rFonts w:ascii="Times New Roman" w:hAnsi="Times New Roman"/>
          <w:b/>
          <w:sz w:val="24"/>
          <w:lang w:val="en-ID"/>
        </w:rPr>
      </w:pPr>
      <w:r>
        <w:rPr>
          <w:rFonts w:ascii="Times New Roman" w:hAnsi="Times New Roman"/>
          <w:b/>
          <w:sz w:val="24"/>
          <w:lang w:val="it-CH"/>
        </w:rPr>
        <w:t>Tahun Penyusunan</w:t>
      </w:r>
      <w:r>
        <w:rPr>
          <w:rFonts w:ascii="Times New Roman" w:hAnsi="Times New Roman"/>
          <w:b/>
          <w:sz w:val="24"/>
          <w:lang w:val="en-ID"/>
        </w:rPr>
        <w:tab/>
      </w:r>
      <w:r>
        <w:rPr>
          <w:rFonts w:ascii="Times New Roman" w:hAnsi="Times New Roman"/>
          <w:b/>
          <w:sz w:val="24"/>
          <w:lang w:val="it-CH"/>
        </w:rPr>
        <w:t>:</w:t>
      </w:r>
      <w:r>
        <w:rPr>
          <w:rFonts w:ascii="Times New Roman" w:hAnsi="Times New Roman"/>
          <w:b/>
          <w:sz w:val="24"/>
          <w:lang w:val="it-CH"/>
        </w:rPr>
        <w:tab/>
        <w:t xml:space="preserve">20 </w:t>
      </w:r>
      <w:r>
        <w:rPr>
          <w:rFonts w:ascii="Times New Roman" w:hAnsi="Times New Roman"/>
          <w:sz w:val="24"/>
          <w:lang w:val="it-CH"/>
        </w:rPr>
        <w:t>.....</w:t>
      </w:r>
      <w:r>
        <w:rPr>
          <w:rFonts w:ascii="Times New Roman" w:hAnsi="Times New Roman"/>
          <w:b/>
          <w:sz w:val="24"/>
          <w:lang w:val="it-CH"/>
        </w:rPr>
        <w:t xml:space="preserve"> / 20 </w:t>
      </w:r>
      <w:r>
        <w:rPr>
          <w:rFonts w:ascii="Times New Roman" w:hAnsi="Times New Roman"/>
          <w:sz w:val="24"/>
          <w:lang w:val="it-CH"/>
        </w:rPr>
        <w:t>.....</w:t>
      </w:r>
    </w:p>
    <w:p w:rsidR="002E2EC0" w:rsidRDefault="002E2EC0">
      <w:pPr>
        <w:spacing w:before="60" w:after="60" w:line="240" w:lineRule="auto"/>
        <w:rPr>
          <w:rFonts w:ascii="Times New Roman" w:hAnsi="Times New Roman"/>
          <w:b/>
          <w:sz w:val="24"/>
          <w:szCs w:val="28"/>
        </w:rPr>
      </w:pPr>
    </w:p>
    <w:p w:rsidR="002E2EC0" w:rsidRDefault="00316558">
      <w:pPr>
        <w:spacing w:before="60" w:after="60" w:line="240" w:lineRule="auto"/>
        <w:rPr>
          <w:rFonts w:ascii="Times New Roman" w:hAnsi="Times New Roman"/>
          <w:b/>
          <w:sz w:val="24"/>
          <w:szCs w:val="28"/>
        </w:rPr>
      </w:pPr>
      <w:r>
        <w:rPr>
          <w:rFonts w:ascii="Times New Roman" w:hAnsi="Times New Roman"/>
          <w:b/>
          <w:sz w:val="24"/>
          <w:szCs w:val="28"/>
        </w:rPr>
        <w:t xml:space="preserve">CAPAIAN PEMBELAJARAN </w:t>
      </w:r>
      <w:r w:rsidR="00823744">
        <w:rPr>
          <w:rFonts w:ascii="Times New Roman" w:hAnsi="Times New Roman"/>
          <w:b/>
          <w:sz w:val="24"/>
          <w:lang w:val="fi-FI"/>
        </w:rPr>
        <w:t>INFORMATIKA</w:t>
      </w:r>
      <w:r w:rsidR="00823744">
        <w:rPr>
          <w:rFonts w:ascii="Times New Roman" w:hAnsi="Times New Roman"/>
          <w:b/>
          <w:sz w:val="24"/>
          <w:szCs w:val="28"/>
        </w:rPr>
        <w:t xml:space="preserve"> </w:t>
      </w:r>
      <w:r>
        <w:rPr>
          <w:rFonts w:ascii="Times New Roman" w:hAnsi="Times New Roman"/>
          <w:b/>
          <w:sz w:val="24"/>
          <w:szCs w:val="28"/>
        </w:rPr>
        <w:t>FASE F</w:t>
      </w:r>
    </w:p>
    <w:p w:rsidR="00BD6DA3" w:rsidRDefault="00823744">
      <w:pPr>
        <w:spacing w:before="60" w:after="60"/>
        <w:ind w:right="70"/>
        <w:jc w:val="both"/>
        <w:rPr>
          <w:rFonts w:eastAsia="Bookman Old Style"/>
          <w:sz w:val="24"/>
          <w:szCs w:val="24"/>
        </w:rPr>
      </w:pPr>
      <w:r w:rsidRPr="0078248E">
        <w:rPr>
          <w:rFonts w:eastAsia="Bookman Old Style"/>
          <w:sz w:val="24"/>
          <w:szCs w:val="24"/>
        </w:rPr>
        <w:t>Pada akhir fase F, peserta didik: a) mampu mengkaji berbagai strategi algoritmik yang menghasilkan lebih dari satu solusi persoalan,  menganalisis  setiap  solusi,  serta  menentukan  solusi yang paling efisien dan optimal untuk dikembangkan menjadi program komputer, mengkritisi kasus-kasus terkini terkait informatika di masyarakat, merancang dan mengimplementasi struktur data abstrak yang lebih kompleks menggunakan beberapa library standar termasuk library untuk kecerdasan buatan (</w:t>
      </w:r>
      <w:r w:rsidRPr="0078248E">
        <w:rPr>
          <w:rFonts w:eastAsia="Bookman Old Style"/>
          <w:i/>
          <w:sz w:val="24"/>
          <w:szCs w:val="24"/>
        </w:rPr>
        <w:t>Artificial Intelligence</w:t>
      </w:r>
      <w:r w:rsidRPr="0078248E">
        <w:rPr>
          <w:rFonts w:eastAsia="Bookman Old Style"/>
          <w:sz w:val="24"/>
          <w:szCs w:val="24"/>
        </w:rPr>
        <w:t xml:space="preserve">)  dan  pengolahan  data bervolume besar, mengembangkan,  melakukan  pemeliharaan, dan penyempurnaan kode sumber program dengan tetap memperhatikan kualitasnya serta menuliskan dokumentasi dan menjelaskan aspek statik dan dinamik dari program komputer, menerjemahkan sebuah program dalam satu bahasa yang sudah dikenalnya ke bahasa lain berdasarkan kaidah translasi yang diberikan, memahami jaringan komputer dari sisi teknis, termasuk </w:t>
      </w:r>
      <w:r w:rsidRPr="0078248E">
        <w:rPr>
          <w:rFonts w:eastAsia="Bookman Old Style"/>
          <w:i/>
          <w:sz w:val="24"/>
          <w:szCs w:val="24"/>
        </w:rPr>
        <w:t>cyber security</w:t>
      </w:r>
      <w:r w:rsidRPr="0078248E">
        <w:rPr>
          <w:rFonts w:eastAsia="Bookman Old Style"/>
          <w:sz w:val="24"/>
          <w:szCs w:val="24"/>
        </w:rPr>
        <w:t xml:space="preserve">, dan tata kelola untuk mengontrol akses data ke sistem, mampu melakukan konfigurasi  dan  setting  komputer  ke  jaringan  komputer  dan internet untuk menjamin keamanan dirinya dan b) mampu bergotong royong dengan menggunakan berbagai perkakas TIK untuk merancang, mengimplementasi, menguji, memperbaiki, menghasilkan prototipe perangkat lunak yang berinteraksi dengan </w:t>
      </w:r>
      <w:r w:rsidRPr="0078248E">
        <w:rPr>
          <w:rFonts w:eastAsia="Bookman Old Style"/>
          <w:i/>
          <w:sz w:val="24"/>
          <w:szCs w:val="24"/>
        </w:rPr>
        <w:t>single board computer</w:t>
      </w:r>
      <w:r w:rsidRPr="0078248E">
        <w:rPr>
          <w:rFonts w:eastAsia="Bookman Old Style"/>
          <w:sz w:val="24"/>
          <w:szCs w:val="24"/>
        </w:rPr>
        <w:t>/</w:t>
      </w:r>
      <w:r w:rsidRPr="0078248E">
        <w:rPr>
          <w:rFonts w:eastAsia="Bookman Old Style"/>
          <w:i/>
          <w:sz w:val="24"/>
          <w:szCs w:val="24"/>
        </w:rPr>
        <w:t xml:space="preserve">controller </w:t>
      </w:r>
      <w:r w:rsidRPr="0078248E">
        <w:rPr>
          <w:rFonts w:eastAsia="Bookman Old Style"/>
          <w:sz w:val="24"/>
          <w:szCs w:val="24"/>
        </w:rPr>
        <w:t>atau kit elektronika untuk edukasi yang   bisa   diprogram   atau   mengembangkan   program   untuk mengolah data bervolume besar serta mampu mengkomunikasikan produk dan proses pengembangan perangkat lunak yang dilakukan dengan menggunakan perangkat lunak aplikasi</w:t>
      </w:r>
    </w:p>
    <w:p w:rsidR="00BD6DA3" w:rsidRDefault="00823744">
      <w:pPr>
        <w:spacing w:before="60" w:after="60"/>
        <w:ind w:right="70"/>
        <w:jc w:val="both"/>
        <w:rPr>
          <w:rFonts w:eastAsia="Bookman Old Style"/>
          <w:sz w:val="24"/>
          <w:szCs w:val="24"/>
        </w:rPr>
      </w:pPr>
      <w:r w:rsidRPr="0078248E">
        <w:rPr>
          <w:rFonts w:eastAsia="Bookman Old Style"/>
          <w:sz w:val="24"/>
          <w:szCs w:val="24"/>
        </w:rPr>
        <w:t>Fase F Berdasarkan Elemen</w:t>
      </w:r>
    </w:p>
    <w:tbl>
      <w:tblPr>
        <w:tblW w:w="14570" w:type="dxa"/>
        <w:tblInd w:w="6" w:type="dxa"/>
        <w:tblLayout w:type="fixed"/>
        <w:tblCellMar>
          <w:left w:w="0" w:type="dxa"/>
          <w:right w:w="0" w:type="dxa"/>
        </w:tblCellMar>
        <w:tblLook w:val="01E0"/>
      </w:tblPr>
      <w:tblGrid>
        <w:gridCol w:w="1134"/>
        <w:gridCol w:w="13436"/>
      </w:tblGrid>
      <w:tr w:rsidR="00823744" w:rsidRPr="00823744" w:rsidTr="00823744">
        <w:tc>
          <w:tcPr>
            <w:tcW w:w="1134" w:type="dxa"/>
            <w:tcBorders>
              <w:top w:val="single" w:sz="5" w:space="0" w:color="000000"/>
              <w:left w:val="single" w:sz="5" w:space="0" w:color="000000"/>
              <w:bottom w:val="single" w:sz="5" w:space="0" w:color="000000"/>
              <w:right w:val="single" w:sz="5" w:space="0" w:color="000000"/>
            </w:tcBorders>
          </w:tcPr>
          <w:p w:rsidR="00BD6DA3" w:rsidRDefault="000F2BD5">
            <w:pPr>
              <w:spacing w:before="60" w:after="60"/>
              <w:jc w:val="center"/>
              <w:rPr>
                <w:rFonts w:eastAsia="Bookman Old Style"/>
                <w:b/>
                <w:sz w:val="24"/>
                <w:szCs w:val="24"/>
              </w:rPr>
            </w:pPr>
            <w:r w:rsidRPr="000F2BD5">
              <w:rPr>
                <w:rFonts w:eastAsia="Bookman Old Style"/>
                <w:b/>
                <w:sz w:val="24"/>
                <w:szCs w:val="24"/>
              </w:rPr>
              <w:t>Elemen</w:t>
            </w:r>
          </w:p>
        </w:tc>
        <w:tc>
          <w:tcPr>
            <w:tcW w:w="13436" w:type="dxa"/>
            <w:tcBorders>
              <w:top w:val="single" w:sz="5" w:space="0" w:color="000000"/>
              <w:left w:val="single" w:sz="5" w:space="0" w:color="000000"/>
              <w:bottom w:val="single" w:sz="5" w:space="0" w:color="000000"/>
              <w:right w:val="single" w:sz="5" w:space="0" w:color="000000"/>
            </w:tcBorders>
          </w:tcPr>
          <w:p w:rsidR="00BD6DA3" w:rsidRDefault="000F2BD5">
            <w:pPr>
              <w:spacing w:before="60" w:after="60"/>
              <w:jc w:val="center"/>
              <w:rPr>
                <w:rFonts w:eastAsia="Bookman Old Style"/>
                <w:b/>
                <w:sz w:val="24"/>
                <w:szCs w:val="24"/>
              </w:rPr>
            </w:pPr>
            <w:r w:rsidRPr="000F2BD5">
              <w:rPr>
                <w:rFonts w:eastAsia="Bookman Old Style"/>
                <w:b/>
                <w:sz w:val="24"/>
                <w:szCs w:val="24"/>
              </w:rPr>
              <w:t>Capaian Pembelajaran</w:t>
            </w:r>
          </w:p>
        </w:tc>
      </w:tr>
      <w:tr w:rsidR="00823744" w:rsidRPr="0078248E" w:rsidTr="00823744">
        <w:tc>
          <w:tcPr>
            <w:tcW w:w="1134"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0"/>
              <w:rPr>
                <w:rFonts w:eastAsia="Bookman Old Style"/>
                <w:sz w:val="24"/>
                <w:szCs w:val="24"/>
              </w:rPr>
            </w:pPr>
            <w:r w:rsidRPr="0078248E">
              <w:rPr>
                <w:rFonts w:eastAsia="Bookman Old Style"/>
                <w:sz w:val="24"/>
                <w:szCs w:val="24"/>
              </w:rPr>
              <w:t>BK</w:t>
            </w:r>
          </w:p>
        </w:tc>
        <w:tc>
          <w:tcPr>
            <w:tcW w:w="13436"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2" w:right="96"/>
              <w:jc w:val="both"/>
              <w:rPr>
                <w:rFonts w:eastAsia="Bookman Old Style"/>
                <w:sz w:val="24"/>
                <w:szCs w:val="24"/>
              </w:rPr>
            </w:pPr>
            <w:r w:rsidRPr="0078248E">
              <w:rPr>
                <w:rFonts w:eastAsia="Bookman Old Style"/>
                <w:sz w:val="24"/>
                <w:szCs w:val="24"/>
              </w:rPr>
              <w:t xml:space="preserve">Pada akhir fase F, peserta didik mampu menganalisis beberapa strategi algoritmik secara kritis dalam menghasilkan banyak alternatif solusi untuk satu persoalan dengan memberikan justifikasi efisiensi, kelebihan, dan keterbatasan dari semua alternatif solusi, kemudian </w:t>
            </w:r>
            <w:r w:rsidRPr="0078248E">
              <w:rPr>
                <w:rFonts w:eastAsia="Bookman Old Style"/>
                <w:sz w:val="24"/>
                <w:szCs w:val="24"/>
              </w:rPr>
              <w:lastRenderedPageBreak/>
              <w:t>memilih dan menerapkan solusi terbaik, paling efisien, dan optimal dengan merancang struktur data yang lebih kompleks dan abstrak.</w:t>
            </w:r>
          </w:p>
        </w:tc>
      </w:tr>
      <w:tr w:rsidR="00823744" w:rsidRPr="0078248E" w:rsidTr="00823744">
        <w:tc>
          <w:tcPr>
            <w:tcW w:w="1134"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0"/>
              <w:rPr>
                <w:rFonts w:eastAsia="Bookman Old Style"/>
                <w:sz w:val="24"/>
                <w:szCs w:val="24"/>
              </w:rPr>
            </w:pPr>
            <w:r w:rsidRPr="0078248E">
              <w:rPr>
                <w:rFonts w:eastAsia="Bookman Old Style"/>
                <w:sz w:val="24"/>
                <w:szCs w:val="24"/>
              </w:rPr>
              <w:lastRenderedPageBreak/>
              <w:t>TIK</w:t>
            </w:r>
          </w:p>
        </w:tc>
        <w:tc>
          <w:tcPr>
            <w:tcW w:w="13436"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823744" w:rsidRPr="0078248E" w:rsidTr="00823744">
        <w:tc>
          <w:tcPr>
            <w:tcW w:w="1134"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0"/>
              <w:rPr>
                <w:rFonts w:eastAsia="Bookman Old Style"/>
                <w:sz w:val="24"/>
                <w:szCs w:val="24"/>
              </w:rPr>
            </w:pPr>
            <w:r w:rsidRPr="0078248E">
              <w:rPr>
                <w:rFonts w:eastAsia="Bookman Old Style"/>
                <w:sz w:val="24"/>
                <w:szCs w:val="24"/>
              </w:rPr>
              <w:t>SK</w:t>
            </w:r>
          </w:p>
        </w:tc>
        <w:tc>
          <w:tcPr>
            <w:tcW w:w="13436"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823744" w:rsidRPr="0078248E" w:rsidTr="00823744">
        <w:tc>
          <w:tcPr>
            <w:tcW w:w="1134"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0"/>
              <w:rPr>
                <w:rFonts w:eastAsia="Bookman Old Style"/>
                <w:sz w:val="24"/>
                <w:szCs w:val="24"/>
              </w:rPr>
            </w:pPr>
            <w:r w:rsidRPr="0078248E">
              <w:rPr>
                <w:rFonts w:eastAsia="Bookman Old Style"/>
                <w:sz w:val="24"/>
                <w:szCs w:val="24"/>
              </w:rPr>
              <w:t>JKI</w:t>
            </w:r>
          </w:p>
        </w:tc>
        <w:tc>
          <w:tcPr>
            <w:tcW w:w="13436"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2"/>
              <w:jc w:val="both"/>
              <w:rPr>
                <w:rFonts w:eastAsia="Bookman Old Style"/>
                <w:sz w:val="24"/>
                <w:szCs w:val="24"/>
              </w:rPr>
            </w:pPr>
            <w:r w:rsidRPr="0078248E">
              <w:rPr>
                <w:rFonts w:eastAsia="Bookman Old Style"/>
                <w:sz w:val="24"/>
                <w:szCs w:val="24"/>
              </w:rPr>
              <w:t>Pada akhir fase F, peserta didik memahami konsep lanjutan</w:t>
            </w:r>
            <w:r>
              <w:rPr>
                <w:rFonts w:eastAsia="Bookman Old Style"/>
                <w:sz w:val="24"/>
                <w:szCs w:val="24"/>
              </w:rPr>
              <w:t xml:space="preserve"> </w:t>
            </w:r>
            <w:r w:rsidRPr="0078248E">
              <w:rPr>
                <w:rFonts w:eastAsia="Bookman Old Style"/>
                <w:sz w:val="24"/>
                <w:szCs w:val="24"/>
              </w:rPr>
              <w:t xml:space="preserve">jaringan komputer dan internet, meliputi topologi jaringan yang menghubungkan beberapa komputer, memahami aspek teknis berbagai jaringan komputer, lapisan informasi dalam suatu sistem jaringan komputer (OSI Layer), komponen jaringan komputer dan mekanisme pertukaran data, konsep </w:t>
            </w:r>
            <w:r w:rsidRPr="0078248E">
              <w:rPr>
                <w:rFonts w:eastAsia="Bookman Old Style"/>
                <w:i/>
                <w:sz w:val="24"/>
                <w:szCs w:val="24"/>
              </w:rPr>
              <w:t>cyber security</w:t>
            </w:r>
            <w:r w:rsidRPr="0078248E">
              <w:rPr>
                <w:rFonts w:eastAsia="Bookman Old Style"/>
                <w:sz w:val="24"/>
                <w:szCs w:val="24"/>
              </w:rPr>
              <w:t>, tata kelola kontrol akses data, serta faktor- faktor dan konfigurasi keamanan jaringan.</w:t>
            </w:r>
          </w:p>
        </w:tc>
      </w:tr>
      <w:tr w:rsidR="00823744" w:rsidRPr="0078248E" w:rsidTr="00823744">
        <w:tc>
          <w:tcPr>
            <w:tcW w:w="1134"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0"/>
              <w:rPr>
                <w:rFonts w:eastAsia="Bookman Old Style"/>
                <w:sz w:val="24"/>
                <w:szCs w:val="24"/>
              </w:rPr>
            </w:pPr>
            <w:r w:rsidRPr="0078248E">
              <w:rPr>
                <w:rFonts w:eastAsia="Bookman Old Style"/>
                <w:sz w:val="24"/>
                <w:szCs w:val="24"/>
              </w:rPr>
              <w:t>AD</w:t>
            </w:r>
          </w:p>
        </w:tc>
        <w:tc>
          <w:tcPr>
            <w:tcW w:w="13436"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823744" w:rsidRPr="0078248E" w:rsidTr="00823744">
        <w:tc>
          <w:tcPr>
            <w:tcW w:w="1134"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0"/>
              <w:rPr>
                <w:rFonts w:eastAsia="Bookman Old Style"/>
                <w:sz w:val="24"/>
                <w:szCs w:val="24"/>
              </w:rPr>
            </w:pPr>
            <w:r w:rsidRPr="0078248E">
              <w:rPr>
                <w:rFonts w:eastAsia="Bookman Old Style"/>
                <w:sz w:val="24"/>
                <w:szCs w:val="24"/>
              </w:rPr>
              <w:t>AP</w:t>
            </w:r>
          </w:p>
        </w:tc>
        <w:tc>
          <w:tcPr>
            <w:tcW w:w="13436"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2"/>
              <w:jc w:val="both"/>
              <w:rPr>
                <w:rFonts w:eastAsia="Bookman Old Style"/>
                <w:sz w:val="24"/>
                <w:szCs w:val="24"/>
              </w:rPr>
            </w:pPr>
            <w:r w:rsidRPr="0078248E">
              <w:rPr>
                <w:rFonts w:eastAsia="Bookman Old Style"/>
                <w:sz w:val="24"/>
                <w:szCs w:val="24"/>
              </w:rPr>
              <w:t>Pada akhir fase F, peserta didik mampu bergotong-royong</w:t>
            </w:r>
            <w:r>
              <w:rPr>
                <w:rFonts w:eastAsia="Bookman Old Style"/>
                <w:sz w:val="24"/>
                <w:szCs w:val="24"/>
              </w:rPr>
              <w:t xml:space="preserve"> </w:t>
            </w:r>
            <w:r w:rsidRPr="0078248E">
              <w:rPr>
                <w:rFonts w:eastAsia="Bookman Old Style"/>
                <w:sz w:val="24"/>
                <w:szCs w:val="24"/>
              </w:rPr>
              <w:t>dalam mengembangkan program modular yang berukuran besar menggunakan bahasa pemrograman yang ditentukan, mampu memahami struktur program ( aspek statik) dan eksekusi (aspek dinamik) suatu program sumber (</w:t>
            </w:r>
            <w:r w:rsidRPr="0078248E">
              <w:rPr>
                <w:rFonts w:eastAsia="Bookman Old Style"/>
                <w:i/>
                <w:sz w:val="24"/>
                <w:szCs w:val="24"/>
              </w:rPr>
              <w:t>source code</w:t>
            </w:r>
            <w:r w:rsidRPr="0078248E">
              <w:rPr>
                <w:rFonts w:eastAsia="Bookman Old Style"/>
                <w:sz w:val="24"/>
                <w:szCs w:val="24"/>
              </w:rPr>
              <w:t xml:space="preserve">) serta memelihara dan menyempurnakannya, mampu mengenal algoritma standar dan strategi efisiensinya, mampu merancang dan mengimplementasikan struktur data abstrak yang kompleks seperti beberapa library standar termasuk </w:t>
            </w:r>
            <w:r w:rsidRPr="0078248E">
              <w:rPr>
                <w:rFonts w:eastAsia="Bookman Old Style"/>
                <w:i/>
                <w:sz w:val="24"/>
                <w:szCs w:val="24"/>
              </w:rPr>
              <w:t xml:space="preserve">library </w:t>
            </w:r>
            <w:r w:rsidRPr="0078248E">
              <w:rPr>
                <w:rFonts w:eastAsia="Bookman Old Style"/>
                <w:sz w:val="24"/>
                <w:szCs w:val="24"/>
              </w:rPr>
              <w:t>untuk kecerdasan buatan (</w:t>
            </w:r>
            <w:r w:rsidRPr="0078248E">
              <w:rPr>
                <w:rFonts w:eastAsia="Bookman Old Style"/>
                <w:i/>
                <w:sz w:val="24"/>
                <w:szCs w:val="24"/>
              </w:rPr>
              <w:t>Artificial Intelligence</w:t>
            </w:r>
            <w:r w:rsidRPr="0078248E">
              <w:rPr>
                <w:rFonts w:eastAsia="Bookman Old Style"/>
                <w:sz w:val="24"/>
                <w:szCs w:val="24"/>
              </w:rPr>
              <w:t>) dan</w:t>
            </w:r>
            <w:r>
              <w:rPr>
                <w:rFonts w:eastAsia="Bookman Old Style"/>
                <w:sz w:val="24"/>
                <w:szCs w:val="24"/>
              </w:rPr>
              <w:t xml:space="preserve"> </w:t>
            </w:r>
            <w:r w:rsidRPr="0078248E">
              <w:rPr>
                <w:rFonts w:eastAsia="Bookman Old Style"/>
                <w:sz w:val="24"/>
                <w:szCs w:val="24"/>
              </w:rPr>
              <w:t>pengolahan data bervolume besar, serta mampu menerjemahkan sebuah program dalam satu bahasa yang sudah dikenalnya ke bahasa lain berdasarkan kaidah translasi yang diberikan.</w:t>
            </w:r>
          </w:p>
        </w:tc>
      </w:tr>
      <w:tr w:rsidR="00823744" w:rsidRPr="0078248E" w:rsidTr="00823744">
        <w:tc>
          <w:tcPr>
            <w:tcW w:w="1134"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0"/>
              <w:rPr>
                <w:rFonts w:eastAsia="Bookman Old Style"/>
                <w:sz w:val="24"/>
                <w:szCs w:val="24"/>
              </w:rPr>
            </w:pPr>
            <w:r w:rsidRPr="0078248E">
              <w:rPr>
                <w:rFonts w:eastAsia="Bookman Old Style"/>
                <w:sz w:val="24"/>
                <w:szCs w:val="24"/>
              </w:rPr>
              <w:t>DSI</w:t>
            </w:r>
          </w:p>
        </w:tc>
        <w:tc>
          <w:tcPr>
            <w:tcW w:w="13436"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2"/>
              <w:jc w:val="both"/>
              <w:rPr>
                <w:rFonts w:eastAsia="Bookman Old Style"/>
                <w:sz w:val="24"/>
                <w:szCs w:val="24"/>
              </w:rPr>
            </w:pPr>
            <w:r w:rsidRPr="0078248E">
              <w:rPr>
                <w:rFonts w:eastAsia="Bookman Old Style"/>
                <w:sz w:val="24"/>
                <w:szCs w:val="24"/>
              </w:rPr>
              <w:t xml:space="preserve">Pada akhir fase F, peserta didik mampu mengkaji secara kritis kasus-kasus sosial terkini terkait produk TIK dan sistem komputasi, menganalisis kasus, memberikan berbagai argumentasi dan rasionalnya. </w:t>
            </w:r>
          </w:p>
        </w:tc>
      </w:tr>
      <w:tr w:rsidR="00823744" w:rsidRPr="0078248E" w:rsidTr="00823744">
        <w:tc>
          <w:tcPr>
            <w:tcW w:w="1134"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0"/>
              <w:rPr>
                <w:rFonts w:eastAsia="Bookman Old Style"/>
                <w:sz w:val="24"/>
                <w:szCs w:val="24"/>
              </w:rPr>
            </w:pPr>
            <w:r w:rsidRPr="0078248E">
              <w:rPr>
                <w:rFonts w:eastAsia="Bookman Old Style"/>
                <w:sz w:val="24"/>
                <w:szCs w:val="24"/>
              </w:rPr>
              <w:t>PLB</w:t>
            </w:r>
          </w:p>
        </w:tc>
        <w:tc>
          <w:tcPr>
            <w:tcW w:w="13436" w:type="dxa"/>
            <w:tcBorders>
              <w:top w:val="single" w:sz="5" w:space="0" w:color="000000"/>
              <w:left w:val="single" w:sz="5" w:space="0" w:color="000000"/>
              <w:bottom w:val="single" w:sz="5" w:space="0" w:color="000000"/>
              <w:right w:val="single" w:sz="5" w:space="0" w:color="000000"/>
            </w:tcBorders>
          </w:tcPr>
          <w:p w:rsidR="00823744" w:rsidRPr="0078248E" w:rsidRDefault="00823744" w:rsidP="00DF3D14">
            <w:pPr>
              <w:spacing w:before="60" w:after="60"/>
              <w:ind w:left="102" w:right="68"/>
              <w:jc w:val="both"/>
              <w:rPr>
                <w:rFonts w:eastAsia="Bookman Old Style"/>
                <w:sz w:val="24"/>
                <w:szCs w:val="24"/>
              </w:rPr>
            </w:pPr>
            <w:r w:rsidRPr="0078248E">
              <w:rPr>
                <w:rFonts w:eastAsia="Bookman Old Style"/>
                <w:sz w:val="24"/>
                <w:szCs w:val="24"/>
              </w:rPr>
              <w:t>Pada akhir fase F, peserta didik mampu bergotong royong dalam tim inklusif untuk mengerjakan proyek pengembangan sistem komputasi mulai dari menganalisis, mengidentifikasi persoalan, merancang, mengimplementasi, menguji, dan menyempurnakan sistem komputasi yang merupakan solusi dari persoalan tersebut, serta mengkomunikasikan secara lisan dan tertulis produk, proses pengembangan solusi serta manfaat dari solusi tersebut.</w:t>
            </w:r>
          </w:p>
        </w:tc>
      </w:tr>
    </w:tbl>
    <w:p w:rsidR="002E2EC0" w:rsidRDefault="002E2EC0">
      <w:pPr>
        <w:spacing w:before="60" w:after="60" w:line="240" w:lineRule="auto"/>
        <w:rPr>
          <w:rFonts w:ascii="Times New Roman" w:hAnsi="Times New Roman"/>
          <w:sz w:val="24"/>
          <w:szCs w:val="28"/>
        </w:rPr>
      </w:pPr>
    </w:p>
    <w:tbl>
      <w:tblPr>
        <w:tblStyle w:val="TableGrid"/>
        <w:tblW w:w="14524" w:type="dxa"/>
        <w:tblInd w:w="113" w:type="dxa"/>
        <w:tblLook w:val="04A0"/>
      </w:tblPr>
      <w:tblGrid>
        <w:gridCol w:w="452"/>
        <w:gridCol w:w="4770"/>
        <w:gridCol w:w="820"/>
        <w:gridCol w:w="282"/>
        <w:gridCol w:w="282"/>
        <w:gridCol w:w="282"/>
        <w:gridCol w:w="282"/>
        <w:gridCol w:w="282"/>
        <w:gridCol w:w="282"/>
        <w:gridCol w:w="282"/>
        <w:gridCol w:w="282"/>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071851" w:rsidRPr="003445CD" w:rsidTr="001B1970">
        <w:trPr>
          <w:trHeight w:val="240"/>
        </w:trPr>
        <w:tc>
          <w:tcPr>
            <w:tcW w:w="452" w:type="dxa"/>
            <w:vMerge w:val="restart"/>
            <w:shd w:val="clear" w:color="auto" w:fill="BFBFBF" w:themeFill="background1" w:themeFillShade="BF"/>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No</w:t>
            </w:r>
          </w:p>
        </w:tc>
        <w:tc>
          <w:tcPr>
            <w:tcW w:w="4770" w:type="dxa"/>
            <w:vMerge w:val="restart"/>
            <w:shd w:val="clear" w:color="auto" w:fill="F2F2F2" w:themeFill="background1" w:themeFillShade="F2"/>
            <w:vAlign w:val="center"/>
          </w:tcPr>
          <w:p w:rsidR="00316558" w:rsidRPr="00316558" w:rsidRDefault="00316558" w:rsidP="00316558">
            <w:pPr>
              <w:spacing w:before="60" w:after="60" w:line="240" w:lineRule="auto"/>
              <w:ind w:left="-85" w:right="-85"/>
              <w:jc w:val="center"/>
              <w:rPr>
                <w:rFonts w:ascii="Times New Roman" w:hAnsi="Times New Roman"/>
                <w:b/>
                <w:caps/>
                <w:sz w:val="24"/>
                <w:lang w:val="en-ID"/>
              </w:rPr>
            </w:pPr>
            <w:r w:rsidRPr="00316558">
              <w:rPr>
                <w:rFonts w:ascii="Times New Roman" w:hAnsi="Times New Roman"/>
                <w:b/>
                <w:caps/>
                <w:sz w:val="24"/>
                <w:lang w:val="id-ID"/>
              </w:rPr>
              <w:t>Tujuan Pembelajaran</w:t>
            </w:r>
          </w:p>
        </w:tc>
        <w:tc>
          <w:tcPr>
            <w:tcW w:w="820" w:type="dxa"/>
            <w:vMerge w:val="restart"/>
            <w:shd w:val="clear" w:color="auto" w:fill="F2DBDB" w:themeFill="accent2" w:themeFillTint="33"/>
            <w:vAlign w:val="center"/>
          </w:tcPr>
          <w:p w:rsidR="002E2EC0" w:rsidRDefault="00316558">
            <w:pPr>
              <w:spacing w:before="60" w:after="60" w:line="240" w:lineRule="auto"/>
              <w:ind w:left="-85" w:right="-85"/>
              <w:jc w:val="center"/>
              <w:rPr>
                <w:rFonts w:ascii="Times New Roman" w:hAnsi="Times New Roman"/>
                <w:b/>
                <w:sz w:val="24"/>
                <w:lang w:val="en-ID"/>
              </w:rPr>
            </w:pPr>
            <w:r w:rsidRPr="00316558">
              <w:rPr>
                <w:rFonts w:ascii="Times New Roman" w:hAnsi="Times New Roman"/>
                <w:b/>
                <w:sz w:val="24"/>
                <w:lang w:val="id-ID"/>
              </w:rPr>
              <w:t>Alokasi Waktu</w:t>
            </w:r>
          </w:p>
        </w:tc>
        <w:tc>
          <w:tcPr>
            <w:tcW w:w="1410" w:type="dxa"/>
            <w:gridSpan w:val="5"/>
            <w:shd w:val="clear" w:color="auto" w:fill="EAF1DD" w:themeFill="accent3"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rPr>
              <w:t>Juli</w:t>
            </w:r>
          </w:p>
        </w:tc>
        <w:tc>
          <w:tcPr>
            <w:tcW w:w="1412" w:type="dxa"/>
            <w:gridSpan w:val="5"/>
            <w:shd w:val="clear" w:color="auto" w:fill="DAEEF3" w:themeFill="accent5"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rPr>
              <w:t>Agustus</w:t>
            </w:r>
          </w:p>
        </w:tc>
        <w:tc>
          <w:tcPr>
            <w:tcW w:w="1415" w:type="dxa"/>
            <w:gridSpan w:val="5"/>
            <w:shd w:val="clear" w:color="auto" w:fill="EAF1DD" w:themeFill="accent3"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rPr>
              <w:t>September</w:t>
            </w:r>
          </w:p>
        </w:tc>
        <w:tc>
          <w:tcPr>
            <w:tcW w:w="1415" w:type="dxa"/>
            <w:gridSpan w:val="5"/>
            <w:shd w:val="clear" w:color="auto" w:fill="DAEEF3" w:themeFill="accent5"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rPr>
              <w:t>Oktober</w:t>
            </w:r>
          </w:p>
        </w:tc>
        <w:tc>
          <w:tcPr>
            <w:tcW w:w="1415" w:type="dxa"/>
            <w:gridSpan w:val="5"/>
            <w:shd w:val="clear" w:color="auto" w:fill="EAF1DD" w:themeFill="accent3"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rPr>
              <w:t>November</w:t>
            </w:r>
          </w:p>
        </w:tc>
        <w:tc>
          <w:tcPr>
            <w:tcW w:w="1415" w:type="dxa"/>
            <w:gridSpan w:val="5"/>
            <w:shd w:val="clear" w:color="auto" w:fill="DAEEF3" w:themeFill="accent5"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rPr>
              <w:t>Desember</w:t>
            </w:r>
          </w:p>
        </w:tc>
      </w:tr>
      <w:tr w:rsidR="003445CD" w:rsidRPr="003445CD" w:rsidTr="001B1970">
        <w:trPr>
          <w:trHeight w:val="240"/>
        </w:trPr>
        <w:tc>
          <w:tcPr>
            <w:tcW w:w="452" w:type="dxa"/>
            <w:vMerge/>
            <w:shd w:val="clear" w:color="auto" w:fill="BFBFBF" w:themeFill="background1" w:themeFillShade="BF"/>
            <w:vAlign w:val="center"/>
          </w:tcPr>
          <w:p w:rsidR="002E2EC0" w:rsidRDefault="002E2EC0">
            <w:pPr>
              <w:spacing w:before="60" w:after="60" w:line="240" w:lineRule="auto"/>
              <w:ind w:left="-85" w:right="-85"/>
              <w:jc w:val="center"/>
              <w:rPr>
                <w:rFonts w:ascii="Times New Roman" w:hAnsi="Times New Roman"/>
                <w:b/>
                <w:sz w:val="24"/>
                <w:lang w:val="en-ID"/>
              </w:rPr>
            </w:pPr>
          </w:p>
        </w:tc>
        <w:tc>
          <w:tcPr>
            <w:tcW w:w="4770" w:type="dxa"/>
            <w:vMerge/>
            <w:shd w:val="clear" w:color="auto" w:fill="F2F2F2" w:themeFill="background1" w:themeFillShade="F2"/>
            <w:vAlign w:val="center"/>
          </w:tcPr>
          <w:p w:rsidR="002E2EC0" w:rsidRDefault="002E2EC0">
            <w:pPr>
              <w:spacing w:before="60" w:after="60" w:line="240" w:lineRule="auto"/>
              <w:ind w:left="-85" w:right="-85"/>
              <w:jc w:val="center"/>
              <w:rPr>
                <w:rFonts w:ascii="Times New Roman" w:hAnsi="Times New Roman"/>
                <w:b/>
                <w:sz w:val="24"/>
                <w:lang w:val="en-ID"/>
              </w:rPr>
            </w:pPr>
          </w:p>
        </w:tc>
        <w:tc>
          <w:tcPr>
            <w:tcW w:w="820" w:type="dxa"/>
            <w:vMerge/>
            <w:shd w:val="clear" w:color="auto" w:fill="F2DBDB" w:themeFill="accent2" w:themeFillTint="33"/>
            <w:vAlign w:val="center"/>
          </w:tcPr>
          <w:p w:rsidR="002E2EC0" w:rsidRDefault="002E2EC0">
            <w:pPr>
              <w:spacing w:before="60" w:after="60" w:line="240" w:lineRule="auto"/>
              <w:ind w:left="-85" w:right="-85"/>
              <w:jc w:val="center"/>
              <w:rPr>
                <w:rFonts w:ascii="Times New Roman" w:hAnsi="Times New Roman"/>
                <w:b/>
                <w:sz w:val="24"/>
                <w:lang w:val="en-ID"/>
              </w:rPr>
            </w:pP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2"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2"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2"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r>
      <w:tr w:rsidR="00253CA0" w:rsidRPr="002878FC" w:rsidTr="00DF3D14">
        <w:trPr>
          <w:trHeight w:val="240"/>
          <w:ins w:id="0" w:author="Author"/>
        </w:trPr>
        <w:tc>
          <w:tcPr>
            <w:tcW w:w="14524" w:type="dxa"/>
            <w:gridSpan w:val="33"/>
            <w:shd w:val="clear" w:color="auto" w:fill="FDE9D9" w:themeFill="accent6" w:themeFillTint="33"/>
          </w:tcPr>
          <w:p w:rsidR="00253CA0" w:rsidRPr="002878FC" w:rsidRDefault="00253CA0" w:rsidP="002878FC">
            <w:pPr>
              <w:spacing w:before="60" w:after="60" w:line="240" w:lineRule="auto"/>
              <w:ind w:left="-85" w:right="-85"/>
              <w:jc w:val="center"/>
              <w:rPr>
                <w:ins w:id="1" w:author="Author"/>
                <w:rFonts w:ascii="Times New Roman" w:hAnsi="Times New Roman"/>
                <w:b/>
                <w:caps/>
                <w:sz w:val="24"/>
                <w:lang w:val="en-ID"/>
                <w:rPrChange w:id="2" w:author="Author">
                  <w:rPr>
                    <w:ins w:id="3" w:author="Author"/>
                    <w:rFonts w:ascii="Times New Roman" w:hAnsi="Times New Roman"/>
                    <w:b/>
                    <w:sz w:val="24"/>
                    <w:lang w:val="en-ID"/>
                  </w:rPr>
                </w:rPrChange>
              </w:rPr>
            </w:pPr>
            <w:ins w:id="4" w:author="Author">
              <w:del w:id="5" w:author="Author">
                <w:r w:rsidRPr="002878FC" w:rsidDel="002878FC">
                  <w:rPr>
                    <w:rFonts w:ascii="Times New Roman" w:hAnsi="Times New Roman"/>
                    <w:b/>
                    <w:caps/>
                    <w:sz w:val="24"/>
                    <w:lang w:val="en-ID"/>
                    <w:rPrChange w:id="6" w:author="Author">
                      <w:rPr>
                        <w:rFonts w:ascii="Times New Roman" w:hAnsi="Times New Roman"/>
                        <w:b/>
                        <w:sz w:val="24"/>
                        <w:lang w:val="en-ID"/>
                      </w:rPr>
                    </w:rPrChange>
                  </w:rPr>
                  <w:delText xml:space="preserve">BAB  : </w:delText>
                </w:r>
              </w:del>
              <w:r w:rsidR="002878FC" w:rsidRPr="002878FC">
                <w:rPr>
                  <w:rFonts w:ascii="Times New Roman" w:hAnsi="Times New Roman"/>
                  <w:b/>
                  <w:caps/>
                  <w:sz w:val="24"/>
                  <w:lang w:val="en-ID"/>
                  <w:rPrChange w:id="7" w:author="Author">
                    <w:rPr>
                      <w:rFonts w:ascii="Times New Roman" w:hAnsi="Times New Roman"/>
                      <w:b/>
                      <w:sz w:val="24"/>
                      <w:lang w:val="en-ID"/>
                    </w:rPr>
                  </w:rPrChange>
                </w:rPr>
                <w:t>Bab 1 - Tentang Informatika</w:t>
              </w:r>
            </w:ins>
          </w:p>
        </w:tc>
      </w:tr>
      <w:tr w:rsidR="009052EB" w:rsidRPr="003445CD" w:rsidTr="00DF3D14">
        <w:trPr>
          <w:trHeight w:val="240"/>
          <w:ins w:id="8" w:author="Author"/>
        </w:trPr>
        <w:tc>
          <w:tcPr>
            <w:tcW w:w="452" w:type="dxa"/>
            <w:shd w:val="clear" w:color="auto" w:fill="BFBFBF" w:themeFill="background1" w:themeFillShade="BF"/>
          </w:tcPr>
          <w:p w:rsidR="009052EB" w:rsidRDefault="009052EB" w:rsidP="00DF3D14">
            <w:pPr>
              <w:spacing w:before="60" w:after="60" w:line="240" w:lineRule="auto"/>
              <w:ind w:left="-85" w:right="-85"/>
              <w:jc w:val="center"/>
              <w:rPr>
                <w:ins w:id="9" w:author="Author"/>
                <w:rFonts w:ascii="Times New Roman" w:hAnsi="Times New Roman"/>
                <w:b/>
                <w:sz w:val="24"/>
                <w:lang w:val="en-ID"/>
              </w:rPr>
            </w:pPr>
          </w:p>
        </w:tc>
        <w:tc>
          <w:tcPr>
            <w:tcW w:w="4770" w:type="dxa"/>
            <w:shd w:val="clear" w:color="auto" w:fill="F2F2F2" w:themeFill="background1" w:themeFillShade="F2"/>
          </w:tcPr>
          <w:p w:rsidR="009052EB" w:rsidRPr="00F67C0D" w:rsidRDefault="009052EB" w:rsidP="009052EB">
            <w:pPr>
              <w:spacing w:before="60" w:after="60" w:line="240" w:lineRule="auto"/>
              <w:ind w:left="709" w:hanging="709"/>
              <w:rPr>
                <w:ins w:id="10" w:author="Author"/>
                <w:rFonts w:ascii="Times New Roman" w:eastAsia="Calibri" w:hAnsi="Times New Roman"/>
                <w:bCs/>
                <w:lang w:val="id-ID"/>
              </w:rPr>
              <w:pPrChange w:id="11" w:author="Author">
                <w:pPr>
                  <w:numPr>
                    <w:numId w:val="7"/>
                  </w:numPr>
                  <w:tabs>
                    <w:tab w:val="left" w:pos="173"/>
                  </w:tabs>
                  <w:spacing w:before="120" w:after="120" w:line="240" w:lineRule="auto"/>
                  <w:ind w:left="173" w:right="-57" w:hanging="230"/>
                </w:pPr>
              </w:pPrChange>
            </w:pPr>
            <w:ins w:id="12" w:author="Author">
              <w:r>
                <w:rPr>
                  <w:rFonts w:ascii="Times New Roman" w:eastAsia="Calibri" w:hAnsi="Times New Roman"/>
                  <w:bCs/>
                </w:rPr>
                <w:t>11.1.1</w:t>
              </w:r>
              <w:r>
                <w:rPr>
                  <w:rFonts w:ascii="Times New Roman" w:eastAsia="Calibri" w:hAnsi="Times New Roman"/>
                  <w:bCs/>
                </w:rPr>
                <w:tab/>
              </w:r>
              <w:r w:rsidRPr="00F67C0D">
                <w:rPr>
                  <w:rFonts w:ascii="Times New Roman" w:eastAsia="Calibri" w:hAnsi="Times New Roman"/>
                  <w:bCs/>
                  <w:lang w:val="id-ID"/>
                </w:rPr>
                <w:t>Membuat perencanaan kerja kelompok dengan baik</w:t>
              </w:r>
            </w:ins>
          </w:p>
          <w:p w:rsidR="009052EB" w:rsidRDefault="009052EB" w:rsidP="009052EB">
            <w:pPr>
              <w:spacing w:before="60" w:after="60" w:line="240" w:lineRule="auto"/>
              <w:ind w:left="709" w:hanging="709"/>
              <w:rPr>
                <w:ins w:id="13" w:author="Author"/>
                <w:rFonts w:ascii="Times New Roman" w:hAnsi="Times New Roman"/>
                <w:b/>
                <w:sz w:val="24"/>
                <w:lang w:val="en-ID"/>
              </w:rPr>
              <w:pPrChange w:id="14" w:author="Author">
                <w:pPr>
                  <w:spacing w:before="60" w:after="60" w:line="240" w:lineRule="auto"/>
                </w:pPr>
              </w:pPrChange>
            </w:pPr>
            <w:ins w:id="15" w:author="Author">
              <w:r>
                <w:rPr>
                  <w:rFonts w:ascii="Times New Roman" w:eastAsia="Calibri" w:hAnsi="Times New Roman"/>
                  <w:bCs/>
                </w:rPr>
                <w:t>11.1.2</w:t>
              </w:r>
              <w:r>
                <w:rPr>
                  <w:rFonts w:ascii="Times New Roman" w:eastAsia="Calibri" w:hAnsi="Times New Roman"/>
                  <w:bCs/>
                </w:rPr>
                <w:tab/>
              </w:r>
              <w:r w:rsidRPr="00F67C0D">
                <w:rPr>
                  <w:rFonts w:ascii="Times New Roman" w:eastAsia="Calibri" w:hAnsi="Times New Roman"/>
                  <w:bCs/>
                  <w:lang w:val="id-ID"/>
                </w:rPr>
                <w:t>Mengomunikasikan hasil kerja dengan presentasi dan visualisasi denganbaik</w:t>
              </w:r>
            </w:ins>
          </w:p>
        </w:tc>
        <w:tc>
          <w:tcPr>
            <w:tcW w:w="820" w:type="dxa"/>
            <w:shd w:val="clear" w:color="auto" w:fill="F2DBDB" w:themeFill="accent2" w:themeFillTint="33"/>
          </w:tcPr>
          <w:p w:rsidR="009052EB" w:rsidRDefault="008D53DC" w:rsidP="00DF3D14">
            <w:pPr>
              <w:spacing w:before="60" w:after="60" w:line="240" w:lineRule="auto"/>
              <w:ind w:left="-85" w:right="-85"/>
              <w:jc w:val="center"/>
              <w:rPr>
                <w:ins w:id="16" w:author="Author"/>
                <w:rFonts w:ascii="Times New Roman" w:hAnsi="Times New Roman"/>
                <w:sz w:val="24"/>
                <w:lang w:val="en-ID"/>
              </w:rPr>
            </w:pPr>
            <w:ins w:id="17" w:author="Author">
              <w:r>
                <w:rPr>
                  <w:rFonts w:ascii="Times New Roman" w:hAnsi="Times New Roman"/>
                  <w:sz w:val="24"/>
                  <w:lang w:val="en-ID"/>
                </w:rPr>
                <w:t>5</w:t>
              </w:r>
              <w:r w:rsidR="00DF3D14">
                <w:rPr>
                  <w:rFonts w:ascii="Times New Roman" w:hAnsi="Times New Roman"/>
                  <w:sz w:val="24"/>
                  <w:lang w:val="en-ID"/>
                </w:rPr>
                <w:t xml:space="preserve"> </w:t>
              </w:r>
              <w:r w:rsidR="009052EB" w:rsidRPr="00316558">
                <w:rPr>
                  <w:rFonts w:ascii="Times New Roman" w:hAnsi="Times New Roman"/>
                  <w:sz w:val="24"/>
                  <w:lang w:val="en-ID"/>
                </w:rPr>
                <w:t>JP</w:t>
              </w:r>
            </w:ins>
          </w:p>
        </w:tc>
        <w:tc>
          <w:tcPr>
            <w:tcW w:w="282" w:type="dxa"/>
            <w:shd w:val="clear" w:color="auto" w:fill="EAF1DD" w:themeFill="accent3" w:themeFillTint="33"/>
          </w:tcPr>
          <w:p w:rsidR="009052EB" w:rsidRDefault="009052EB" w:rsidP="00DF3D14">
            <w:pPr>
              <w:spacing w:before="60" w:after="60" w:line="240" w:lineRule="auto"/>
              <w:rPr>
                <w:ins w:id="18"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19"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20"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21"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22"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23"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24"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25"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26"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27"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28"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29"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30"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31"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32"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33"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34"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35"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36"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37"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38"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39"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0"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1"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2"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3"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4"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5"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6"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7" w:author="Author"/>
                <w:rFonts w:ascii="Times New Roman" w:hAnsi="Times New Roman"/>
                <w:b/>
                <w:sz w:val="24"/>
                <w:lang w:val="en-ID"/>
              </w:rPr>
            </w:pPr>
          </w:p>
        </w:tc>
      </w:tr>
      <w:tr w:rsidR="009052EB" w:rsidRPr="003445CD" w:rsidDel="009052EB" w:rsidTr="00DF3D14">
        <w:trPr>
          <w:trHeight w:val="240"/>
          <w:ins w:id="48" w:author="Author"/>
          <w:del w:id="49"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50" w:author="Author"/>
                <w:del w:id="51"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52" w:author="Author"/>
                <w:del w:id="53"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54" w:author="Author"/>
                <w:del w:id="55" w:author="Author"/>
                <w:rFonts w:ascii="Times New Roman" w:hAnsi="Times New Roman"/>
                <w:sz w:val="24"/>
                <w:lang w:val="en-ID"/>
              </w:rPr>
            </w:pPr>
            <w:ins w:id="56" w:author="Author">
              <w:del w:id="57"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58" w:author="Author"/>
                <w:del w:id="59"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0" w:author="Author"/>
                <w:del w:id="61"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2" w:author="Author"/>
                <w:del w:id="63"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4" w:author="Author"/>
                <w:del w:id="65"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6" w:author="Author"/>
                <w:del w:id="67"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68" w:author="Author"/>
                <w:del w:id="69"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70" w:author="Author"/>
                <w:del w:id="71"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72" w:author="Author"/>
                <w:del w:id="7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4" w:author="Author"/>
                <w:del w:id="7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6" w:author="Author"/>
                <w:del w:id="7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8" w:author="Author"/>
                <w:del w:id="7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80" w:author="Author"/>
                <w:del w:id="8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82" w:author="Author"/>
                <w:del w:id="8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84" w:author="Author"/>
                <w:del w:id="8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86" w:author="Author"/>
                <w:del w:id="8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88" w:author="Author"/>
                <w:del w:id="8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0" w:author="Author"/>
                <w:del w:id="9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2" w:author="Author"/>
                <w:del w:id="9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4" w:author="Author"/>
                <w:del w:id="9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6" w:author="Author"/>
                <w:del w:id="9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8" w:author="Author"/>
                <w:del w:id="9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0" w:author="Author"/>
                <w:del w:id="10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2" w:author="Author"/>
                <w:del w:id="10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4" w:author="Author"/>
                <w:del w:id="10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6" w:author="Author"/>
                <w:del w:id="10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8" w:author="Author"/>
                <w:del w:id="10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0" w:author="Author"/>
                <w:del w:id="11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2" w:author="Author"/>
                <w:del w:id="11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4" w:author="Author"/>
                <w:del w:id="11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6" w:author="Author"/>
                <w:del w:id="117" w:author="Author"/>
                <w:rFonts w:ascii="Times New Roman" w:hAnsi="Times New Roman"/>
                <w:b/>
                <w:sz w:val="24"/>
                <w:lang w:val="en-ID"/>
              </w:rPr>
            </w:pPr>
          </w:p>
        </w:tc>
      </w:tr>
      <w:tr w:rsidR="009052EB" w:rsidRPr="003445CD" w:rsidDel="009052EB" w:rsidTr="00DF3D14">
        <w:trPr>
          <w:trHeight w:val="240"/>
          <w:ins w:id="118" w:author="Author"/>
          <w:del w:id="119"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120" w:author="Author"/>
                <w:del w:id="121"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122" w:author="Author"/>
                <w:del w:id="123"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124" w:author="Author"/>
                <w:del w:id="125" w:author="Author"/>
                <w:rFonts w:ascii="Times New Roman" w:hAnsi="Times New Roman"/>
                <w:sz w:val="24"/>
                <w:lang w:val="en-ID"/>
              </w:rPr>
            </w:pPr>
            <w:ins w:id="126" w:author="Author">
              <w:del w:id="127"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128" w:author="Author"/>
                <w:del w:id="129"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30" w:author="Author"/>
                <w:del w:id="131"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32" w:author="Author"/>
                <w:del w:id="133"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34" w:author="Author"/>
                <w:del w:id="135"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36" w:author="Author"/>
                <w:del w:id="137"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38" w:author="Author"/>
                <w:del w:id="139"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40" w:author="Author"/>
                <w:del w:id="141"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42" w:author="Author"/>
                <w:del w:id="14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44" w:author="Author"/>
                <w:del w:id="14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46" w:author="Author"/>
                <w:del w:id="14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48" w:author="Author"/>
                <w:del w:id="14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50" w:author="Author"/>
                <w:del w:id="15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52" w:author="Author"/>
                <w:del w:id="15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54" w:author="Author"/>
                <w:del w:id="15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56" w:author="Author"/>
                <w:del w:id="15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58" w:author="Author"/>
                <w:del w:id="15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60" w:author="Author"/>
                <w:del w:id="16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62" w:author="Author"/>
                <w:del w:id="16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64" w:author="Author"/>
                <w:del w:id="16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66" w:author="Author"/>
                <w:del w:id="16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68" w:author="Author"/>
                <w:del w:id="16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70" w:author="Author"/>
                <w:del w:id="17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72" w:author="Author"/>
                <w:del w:id="17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74" w:author="Author"/>
                <w:del w:id="17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76" w:author="Author"/>
                <w:del w:id="17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78" w:author="Author"/>
                <w:del w:id="17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80" w:author="Author"/>
                <w:del w:id="18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82" w:author="Author"/>
                <w:del w:id="18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84" w:author="Author"/>
                <w:del w:id="18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86" w:author="Author"/>
                <w:del w:id="187" w:author="Author"/>
                <w:rFonts w:ascii="Times New Roman" w:hAnsi="Times New Roman"/>
                <w:b/>
                <w:sz w:val="24"/>
                <w:lang w:val="en-ID"/>
              </w:rPr>
            </w:pPr>
          </w:p>
        </w:tc>
      </w:tr>
      <w:tr w:rsidR="009052EB" w:rsidRPr="003445CD" w:rsidDel="009052EB" w:rsidTr="00DF3D14">
        <w:trPr>
          <w:trHeight w:val="240"/>
          <w:ins w:id="188" w:author="Author"/>
          <w:del w:id="189"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190" w:author="Author"/>
                <w:del w:id="191"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192" w:author="Author"/>
                <w:del w:id="193"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194" w:author="Author"/>
                <w:del w:id="195" w:author="Author"/>
                <w:rFonts w:ascii="Times New Roman" w:hAnsi="Times New Roman"/>
                <w:sz w:val="24"/>
                <w:lang w:val="en-ID"/>
              </w:rPr>
            </w:pPr>
            <w:ins w:id="196" w:author="Author">
              <w:del w:id="197"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198" w:author="Author"/>
                <w:del w:id="199"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200" w:author="Author"/>
                <w:del w:id="201"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202" w:author="Author"/>
                <w:del w:id="203"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204" w:author="Author"/>
                <w:del w:id="205"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206" w:author="Author"/>
                <w:del w:id="207"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208" w:author="Author"/>
                <w:del w:id="209"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210" w:author="Author"/>
                <w:del w:id="211"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212" w:author="Author"/>
                <w:del w:id="21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14" w:author="Author"/>
                <w:del w:id="21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16" w:author="Author"/>
                <w:del w:id="21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18" w:author="Author"/>
                <w:del w:id="21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20" w:author="Author"/>
                <w:del w:id="22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22" w:author="Author"/>
                <w:del w:id="22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24" w:author="Author"/>
                <w:del w:id="22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26" w:author="Author"/>
                <w:del w:id="22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28" w:author="Author"/>
                <w:del w:id="22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30" w:author="Author"/>
                <w:del w:id="23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32" w:author="Author"/>
                <w:del w:id="23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34" w:author="Author"/>
                <w:del w:id="23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36" w:author="Author"/>
                <w:del w:id="23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38" w:author="Author"/>
                <w:del w:id="23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40" w:author="Author"/>
                <w:del w:id="24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42" w:author="Author"/>
                <w:del w:id="24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44" w:author="Author"/>
                <w:del w:id="24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46" w:author="Author"/>
                <w:del w:id="24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48" w:author="Author"/>
                <w:del w:id="24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50" w:author="Author"/>
                <w:del w:id="25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52" w:author="Author"/>
                <w:del w:id="25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54" w:author="Author"/>
                <w:del w:id="25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56" w:author="Author"/>
                <w:del w:id="257" w:author="Author"/>
                <w:rFonts w:ascii="Times New Roman" w:hAnsi="Times New Roman"/>
                <w:b/>
                <w:sz w:val="24"/>
                <w:lang w:val="en-ID"/>
              </w:rPr>
            </w:pPr>
          </w:p>
        </w:tc>
      </w:tr>
      <w:tr w:rsidR="009052EB" w:rsidRPr="003445CD" w:rsidDel="009052EB" w:rsidTr="00DF3D14">
        <w:trPr>
          <w:trHeight w:val="240"/>
          <w:ins w:id="258" w:author="Author"/>
          <w:del w:id="259"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260" w:author="Author"/>
                <w:del w:id="261"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262" w:author="Author"/>
                <w:del w:id="263"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264" w:author="Author"/>
                <w:del w:id="265" w:author="Author"/>
                <w:rFonts w:ascii="Times New Roman" w:hAnsi="Times New Roman"/>
                <w:sz w:val="24"/>
                <w:lang w:val="en-ID"/>
              </w:rPr>
            </w:pPr>
            <w:ins w:id="266" w:author="Author">
              <w:del w:id="267"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268" w:author="Author"/>
                <w:del w:id="269"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270" w:author="Author"/>
                <w:del w:id="271"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272" w:author="Author"/>
                <w:del w:id="273"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274" w:author="Author"/>
                <w:del w:id="275"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276" w:author="Author"/>
                <w:del w:id="277"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278" w:author="Author"/>
                <w:del w:id="279"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280" w:author="Author"/>
                <w:del w:id="281"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282" w:author="Author"/>
                <w:del w:id="28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84" w:author="Author"/>
                <w:del w:id="28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86" w:author="Author"/>
                <w:del w:id="28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88" w:author="Author"/>
                <w:del w:id="28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90" w:author="Author"/>
                <w:del w:id="29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92" w:author="Author"/>
                <w:del w:id="29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94" w:author="Author"/>
                <w:del w:id="29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296" w:author="Author"/>
                <w:del w:id="29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298" w:author="Author"/>
                <w:del w:id="29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00" w:author="Author"/>
                <w:del w:id="30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02" w:author="Author"/>
                <w:del w:id="30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04" w:author="Author"/>
                <w:del w:id="30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06" w:author="Author"/>
                <w:del w:id="30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08" w:author="Author"/>
                <w:del w:id="30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10" w:author="Author"/>
                <w:del w:id="31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12" w:author="Author"/>
                <w:del w:id="31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14" w:author="Author"/>
                <w:del w:id="31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16" w:author="Author"/>
                <w:del w:id="31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18" w:author="Author"/>
                <w:del w:id="31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20" w:author="Author"/>
                <w:del w:id="32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22" w:author="Author"/>
                <w:del w:id="32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24" w:author="Author"/>
                <w:del w:id="32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26" w:author="Author"/>
                <w:del w:id="327" w:author="Author"/>
                <w:rFonts w:ascii="Times New Roman" w:hAnsi="Times New Roman"/>
                <w:b/>
                <w:sz w:val="24"/>
                <w:lang w:val="en-ID"/>
              </w:rPr>
            </w:pPr>
          </w:p>
        </w:tc>
      </w:tr>
      <w:tr w:rsidR="009052EB" w:rsidRPr="003445CD" w:rsidDel="009052EB" w:rsidTr="00DF3D14">
        <w:trPr>
          <w:trHeight w:val="240"/>
          <w:ins w:id="328" w:author="Author"/>
          <w:del w:id="329"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330" w:author="Author"/>
                <w:del w:id="331"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332" w:author="Author"/>
                <w:del w:id="333"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334" w:author="Author"/>
                <w:del w:id="335" w:author="Author"/>
                <w:rFonts w:ascii="Times New Roman" w:hAnsi="Times New Roman"/>
                <w:sz w:val="24"/>
                <w:lang w:val="en-ID"/>
              </w:rPr>
            </w:pPr>
            <w:ins w:id="336" w:author="Author">
              <w:del w:id="337"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338" w:author="Author"/>
                <w:del w:id="339"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340" w:author="Author"/>
                <w:del w:id="341"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342" w:author="Author"/>
                <w:del w:id="343"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344" w:author="Author"/>
                <w:del w:id="345"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346" w:author="Author"/>
                <w:del w:id="347"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348" w:author="Author"/>
                <w:del w:id="349"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350" w:author="Author"/>
                <w:del w:id="351"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352" w:author="Author"/>
                <w:del w:id="35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54" w:author="Author"/>
                <w:del w:id="35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56" w:author="Author"/>
                <w:del w:id="35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58" w:author="Author"/>
                <w:del w:id="35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60" w:author="Author"/>
                <w:del w:id="36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62" w:author="Author"/>
                <w:del w:id="36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64" w:author="Author"/>
                <w:del w:id="36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66" w:author="Author"/>
                <w:del w:id="36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68" w:author="Author"/>
                <w:del w:id="36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70" w:author="Author"/>
                <w:del w:id="37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72" w:author="Author"/>
                <w:del w:id="37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74" w:author="Author"/>
                <w:del w:id="37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76" w:author="Author"/>
                <w:del w:id="377"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78" w:author="Author"/>
                <w:del w:id="379"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80" w:author="Author"/>
                <w:del w:id="381"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82" w:author="Author"/>
                <w:del w:id="383"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84" w:author="Author"/>
                <w:del w:id="385"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386" w:author="Author"/>
                <w:del w:id="387"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88" w:author="Author"/>
                <w:del w:id="389"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90" w:author="Author"/>
                <w:del w:id="391"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92" w:author="Author"/>
                <w:del w:id="393"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94" w:author="Author"/>
                <w:del w:id="395"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396" w:author="Author"/>
                <w:del w:id="397" w:author="Author"/>
                <w:rFonts w:ascii="Times New Roman" w:hAnsi="Times New Roman"/>
                <w:b/>
                <w:sz w:val="24"/>
                <w:lang w:val="en-ID"/>
              </w:rPr>
            </w:pPr>
          </w:p>
        </w:tc>
      </w:tr>
      <w:tr w:rsidR="009052EB" w:rsidRPr="002878FC" w:rsidTr="00DF3D14">
        <w:trPr>
          <w:trHeight w:val="240"/>
          <w:ins w:id="398" w:author="Author"/>
        </w:trPr>
        <w:tc>
          <w:tcPr>
            <w:tcW w:w="14524" w:type="dxa"/>
            <w:gridSpan w:val="33"/>
            <w:shd w:val="clear" w:color="auto" w:fill="FDE9D9" w:themeFill="accent6" w:themeFillTint="33"/>
          </w:tcPr>
          <w:p w:rsidR="009052EB" w:rsidRPr="002878FC" w:rsidRDefault="009052EB" w:rsidP="00DF3D14">
            <w:pPr>
              <w:spacing w:before="60" w:after="60" w:line="240" w:lineRule="auto"/>
              <w:ind w:left="-85" w:right="-85"/>
              <w:jc w:val="center"/>
              <w:rPr>
                <w:ins w:id="399" w:author="Author"/>
                <w:rFonts w:ascii="Times New Roman" w:hAnsi="Times New Roman"/>
                <w:b/>
                <w:caps/>
                <w:sz w:val="24"/>
                <w:lang w:val="en-ID"/>
                <w:rPrChange w:id="400" w:author="Author">
                  <w:rPr>
                    <w:ins w:id="401" w:author="Author"/>
                    <w:rFonts w:ascii="Times New Roman" w:hAnsi="Times New Roman"/>
                    <w:b/>
                    <w:sz w:val="24"/>
                    <w:lang w:val="en-ID"/>
                  </w:rPr>
                </w:rPrChange>
              </w:rPr>
            </w:pPr>
            <w:ins w:id="402" w:author="Author">
              <w:r w:rsidRPr="002878FC">
                <w:rPr>
                  <w:rFonts w:ascii="Times New Roman" w:hAnsi="Times New Roman"/>
                  <w:b/>
                  <w:caps/>
                  <w:sz w:val="24"/>
                  <w:lang w:val="en-ID"/>
                  <w:rPrChange w:id="403" w:author="Author">
                    <w:rPr>
                      <w:rFonts w:ascii="Times New Roman" w:hAnsi="Times New Roman"/>
                      <w:b/>
                      <w:sz w:val="24"/>
                      <w:lang w:val="en-ID"/>
                    </w:rPr>
                  </w:rPrChange>
                </w:rPr>
                <w:t>BAB 2 : Strategi Algoritma dan Pemograman</w:t>
              </w:r>
            </w:ins>
          </w:p>
        </w:tc>
      </w:tr>
      <w:tr w:rsidR="009052EB" w:rsidRPr="003445CD" w:rsidTr="00DF3D14">
        <w:trPr>
          <w:trHeight w:val="240"/>
          <w:ins w:id="404" w:author="Author"/>
        </w:trPr>
        <w:tc>
          <w:tcPr>
            <w:tcW w:w="452" w:type="dxa"/>
            <w:shd w:val="clear" w:color="auto" w:fill="BFBFBF" w:themeFill="background1" w:themeFillShade="BF"/>
          </w:tcPr>
          <w:p w:rsidR="009052EB" w:rsidRDefault="009052EB" w:rsidP="00DF3D14">
            <w:pPr>
              <w:spacing w:before="60" w:after="60" w:line="240" w:lineRule="auto"/>
              <w:ind w:left="-85" w:right="-85"/>
              <w:jc w:val="center"/>
              <w:rPr>
                <w:ins w:id="405" w:author="Author"/>
                <w:rFonts w:ascii="Times New Roman" w:hAnsi="Times New Roman"/>
                <w:b/>
                <w:sz w:val="24"/>
                <w:lang w:val="en-ID"/>
              </w:rPr>
            </w:pPr>
          </w:p>
        </w:tc>
        <w:tc>
          <w:tcPr>
            <w:tcW w:w="4770" w:type="dxa"/>
            <w:shd w:val="clear" w:color="auto" w:fill="F2F2F2" w:themeFill="background1" w:themeFillShade="F2"/>
          </w:tcPr>
          <w:p w:rsidR="009052EB" w:rsidRPr="008F4408" w:rsidRDefault="002A51D0" w:rsidP="009052EB">
            <w:pPr>
              <w:spacing w:before="60" w:after="60" w:line="240" w:lineRule="auto"/>
              <w:ind w:left="709" w:hanging="709"/>
              <w:rPr>
                <w:ins w:id="406" w:author="Author"/>
                <w:rFonts w:ascii="Times New Roman" w:eastAsia="Calibri" w:hAnsi="Times New Roman"/>
                <w:bCs/>
                <w:lang w:val="id-ID"/>
              </w:rPr>
              <w:pPrChange w:id="407" w:author="Author">
                <w:pPr>
                  <w:numPr>
                    <w:numId w:val="7"/>
                  </w:numPr>
                  <w:tabs>
                    <w:tab w:val="left" w:pos="173"/>
                  </w:tabs>
                  <w:spacing w:before="120" w:after="120" w:line="240" w:lineRule="auto"/>
                  <w:ind w:left="173" w:right="-57" w:hanging="230"/>
                </w:pPr>
              </w:pPrChange>
            </w:pPr>
            <w:ins w:id="408" w:author="Author">
              <w:r>
                <w:rPr>
                  <w:rFonts w:ascii="Times New Roman" w:eastAsia="Calibri" w:hAnsi="Times New Roman"/>
                  <w:bCs/>
                </w:rPr>
                <w:t>11.2.1</w:t>
              </w:r>
              <w:r>
                <w:rPr>
                  <w:rFonts w:ascii="Times New Roman" w:eastAsia="Calibri" w:hAnsi="Times New Roman"/>
                  <w:bCs/>
                </w:rPr>
                <w:tab/>
              </w:r>
              <w:r w:rsidR="009052EB" w:rsidRPr="009052EB">
                <w:rPr>
                  <w:rFonts w:ascii="Times New Roman" w:eastAsia="Calibri" w:hAnsi="Times New Roman"/>
                  <w:bCs/>
                  <w:lang w:val="id-ID"/>
                  <w:rPrChange w:id="409" w:author="Author">
                    <w:rPr>
                      <w:rFonts w:ascii="Times New Roman" w:eastAsia="Calibri" w:hAnsi="Times New Roman"/>
                      <w:bCs/>
                    </w:rPr>
                  </w:rPrChange>
                </w:rPr>
                <w:t xml:space="preserve">Siswa memahami beberapa </w:t>
              </w:r>
              <w:r w:rsidR="009052EB" w:rsidRPr="009709A0">
                <w:rPr>
                  <w:rFonts w:ascii="Times New Roman" w:eastAsia="Calibri" w:hAnsi="Times New Roman"/>
                  <w:bCs/>
                  <w:lang w:val="id-ID"/>
                </w:rPr>
                <w:t>algoritma proses sorting.</w:t>
              </w:r>
            </w:ins>
          </w:p>
          <w:p w:rsidR="009052EB" w:rsidRDefault="002A51D0" w:rsidP="009052EB">
            <w:pPr>
              <w:spacing w:before="60" w:after="60" w:line="240" w:lineRule="auto"/>
              <w:ind w:left="709" w:hanging="709"/>
              <w:rPr>
                <w:ins w:id="410" w:author="Author"/>
                <w:rFonts w:ascii="Times New Roman" w:eastAsia="Calibri" w:hAnsi="Times New Roman"/>
                <w:bCs/>
              </w:rPr>
              <w:pPrChange w:id="411" w:author="Author">
                <w:pPr>
                  <w:spacing w:before="60" w:after="60" w:line="240" w:lineRule="auto"/>
                </w:pPr>
              </w:pPrChange>
            </w:pPr>
            <w:ins w:id="412" w:author="Author">
              <w:r>
                <w:rPr>
                  <w:rFonts w:ascii="Times New Roman" w:eastAsia="Calibri" w:hAnsi="Times New Roman"/>
                  <w:bCs/>
                </w:rPr>
                <w:t>11.2.2</w:t>
              </w:r>
              <w:r>
                <w:rPr>
                  <w:rFonts w:ascii="Times New Roman" w:eastAsia="Calibri" w:hAnsi="Times New Roman"/>
                  <w:bCs/>
                </w:rPr>
                <w:tab/>
              </w:r>
              <w:r w:rsidR="009052EB" w:rsidRPr="009709A0">
                <w:rPr>
                  <w:rFonts w:ascii="Times New Roman" w:eastAsia="Calibri" w:hAnsi="Times New Roman"/>
                  <w:bCs/>
                  <w:lang w:val="id-ID"/>
                </w:rPr>
                <w:t>Siswa menerapkan strategi algoritmik untuk menemukan</w:t>
              </w:r>
              <w:r w:rsidR="009052EB" w:rsidRPr="009052EB">
                <w:rPr>
                  <w:rFonts w:ascii="Times New Roman" w:eastAsia="Calibri" w:hAnsi="Times New Roman"/>
                  <w:bCs/>
                  <w:lang w:val="id-ID"/>
                  <w:rPrChange w:id="413" w:author="Author">
                    <w:rPr>
                      <w:rFonts w:ascii="Times New Roman" w:eastAsia="Calibri" w:hAnsi="Times New Roman"/>
                      <w:bCs/>
                    </w:rPr>
                  </w:rPrChange>
                </w:rPr>
                <w:t xml:space="preserve"> cara yang paling efisien dalam proses sorting.</w:t>
              </w:r>
            </w:ins>
          </w:p>
          <w:p w:rsidR="00AA7E50" w:rsidRPr="009709A0" w:rsidRDefault="00AA7E50" w:rsidP="00AA7E50">
            <w:pPr>
              <w:spacing w:before="60" w:after="60" w:line="240" w:lineRule="auto"/>
              <w:ind w:left="709" w:hanging="709"/>
              <w:rPr>
                <w:rFonts w:ascii="Times New Roman" w:eastAsia="Calibri" w:hAnsi="Times New Roman"/>
                <w:bCs/>
                <w:lang w:val="id-ID"/>
              </w:rPr>
            </w:pPr>
            <w:moveToRangeStart w:id="414" w:author="Author" w:name="move125841735"/>
            <w:moveTo w:id="415" w:author="Author">
              <w:r>
                <w:rPr>
                  <w:rFonts w:ascii="Times New Roman" w:eastAsia="Calibri" w:hAnsi="Times New Roman"/>
                  <w:bCs/>
                </w:rPr>
                <w:t>11.2.3</w:t>
              </w:r>
              <w:r>
                <w:rPr>
                  <w:rFonts w:ascii="Times New Roman" w:eastAsia="Calibri" w:hAnsi="Times New Roman"/>
                  <w:bCs/>
                </w:rPr>
                <w:tab/>
              </w:r>
              <w:r w:rsidRPr="009052EB">
                <w:rPr>
                  <w:rFonts w:ascii="Times New Roman" w:eastAsia="Calibri" w:hAnsi="Times New Roman"/>
                  <w:bCs/>
                  <w:lang w:val="id-ID"/>
                </w:rPr>
                <w:t xml:space="preserve">Siswa memahami konsep </w:t>
              </w:r>
              <w:r w:rsidRPr="009709A0">
                <w:rPr>
                  <w:rFonts w:ascii="Times New Roman" w:eastAsia="Calibri" w:hAnsi="Times New Roman"/>
                  <w:bCs/>
                  <w:lang w:val="id-ID"/>
                </w:rPr>
                <w:t>struktur data stack dan queue serta operasi-operasi yang dapat dikenakan pada struktur data tersebut.</w:t>
              </w:r>
            </w:moveTo>
          </w:p>
          <w:p w:rsidR="00AA7E50" w:rsidRPr="00AA7E50" w:rsidRDefault="00AA7E50" w:rsidP="00AA7E50">
            <w:pPr>
              <w:spacing w:before="60" w:after="60" w:line="240" w:lineRule="auto"/>
              <w:ind w:left="709" w:hanging="709"/>
              <w:rPr>
                <w:ins w:id="416" w:author="Author"/>
                <w:rFonts w:ascii="Times New Roman" w:eastAsia="Calibri" w:hAnsi="Times New Roman"/>
                <w:bCs/>
                <w:rPrChange w:id="417" w:author="Author">
                  <w:rPr>
                    <w:ins w:id="418" w:author="Author"/>
                    <w:rFonts w:ascii="Times New Roman" w:hAnsi="Times New Roman"/>
                    <w:b/>
                    <w:sz w:val="24"/>
                    <w:lang w:val="en-ID"/>
                  </w:rPr>
                </w:rPrChange>
              </w:rPr>
              <w:pPrChange w:id="419" w:author="Author">
                <w:pPr>
                  <w:spacing w:before="60" w:after="60" w:line="240" w:lineRule="auto"/>
                </w:pPr>
              </w:pPrChange>
            </w:pPr>
            <w:moveTo w:id="420" w:author="Author">
              <w:r>
                <w:rPr>
                  <w:rFonts w:ascii="Times New Roman" w:eastAsia="Calibri" w:hAnsi="Times New Roman"/>
                  <w:bCs/>
                </w:rPr>
                <w:t>11.2.4</w:t>
              </w:r>
              <w:r>
                <w:rPr>
                  <w:rFonts w:ascii="Times New Roman" w:eastAsia="Calibri" w:hAnsi="Times New Roman"/>
                  <w:bCs/>
                </w:rPr>
                <w:tab/>
              </w:r>
              <w:r w:rsidRPr="009709A0">
                <w:rPr>
                  <w:rFonts w:ascii="Times New Roman" w:eastAsia="Calibri" w:hAnsi="Times New Roman"/>
                  <w:bCs/>
                  <w:lang w:val="id-ID"/>
                </w:rPr>
                <w:t>Siswa</w:t>
              </w:r>
              <w:r w:rsidRPr="009052EB">
                <w:rPr>
                  <w:rFonts w:ascii="Times New Roman" w:eastAsia="Calibri" w:hAnsi="Times New Roman"/>
                  <w:bCs/>
                  <w:lang w:val="id-ID"/>
                </w:rPr>
                <w:t xml:space="preserve"> mengenali pemanfaatan stack dan queue dalam persoalan sehari-hari.</w:t>
              </w:r>
            </w:moveTo>
            <w:moveToRangeEnd w:id="414"/>
          </w:p>
        </w:tc>
        <w:tc>
          <w:tcPr>
            <w:tcW w:w="820" w:type="dxa"/>
            <w:shd w:val="clear" w:color="auto" w:fill="F2DBDB" w:themeFill="accent2" w:themeFillTint="33"/>
          </w:tcPr>
          <w:p w:rsidR="009052EB" w:rsidRDefault="00DF3D14" w:rsidP="00DF3D14">
            <w:pPr>
              <w:spacing w:before="60" w:after="60" w:line="240" w:lineRule="auto"/>
              <w:ind w:left="-85" w:right="-85"/>
              <w:jc w:val="center"/>
              <w:rPr>
                <w:ins w:id="421" w:author="Author"/>
                <w:rFonts w:ascii="Times New Roman" w:hAnsi="Times New Roman"/>
                <w:sz w:val="24"/>
                <w:lang w:val="en-ID"/>
              </w:rPr>
            </w:pPr>
            <w:ins w:id="422" w:author="Author">
              <w:r>
                <w:rPr>
                  <w:rFonts w:ascii="Times New Roman" w:hAnsi="Times New Roman"/>
                  <w:sz w:val="24"/>
                  <w:lang w:val="en-ID"/>
                </w:rPr>
                <w:t xml:space="preserve">60 </w:t>
              </w:r>
              <w:r w:rsidR="009052EB" w:rsidRPr="00316558">
                <w:rPr>
                  <w:rFonts w:ascii="Times New Roman" w:hAnsi="Times New Roman"/>
                  <w:sz w:val="24"/>
                  <w:lang w:val="en-ID"/>
                </w:rPr>
                <w:t>JP</w:t>
              </w:r>
            </w:ins>
          </w:p>
        </w:tc>
        <w:tc>
          <w:tcPr>
            <w:tcW w:w="282" w:type="dxa"/>
            <w:shd w:val="clear" w:color="auto" w:fill="EAF1DD" w:themeFill="accent3" w:themeFillTint="33"/>
          </w:tcPr>
          <w:p w:rsidR="009052EB" w:rsidRDefault="009052EB" w:rsidP="00DF3D14">
            <w:pPr>
              <w:spacing w:before="60" w:after="60" w:line="240" w:lineRule="auto"/>
              <w:rPr>
                <w:ins w:id="423"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424"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425"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426"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427"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428"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429"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430"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31"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32"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33"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34"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35"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36"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37"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38"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39"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40"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41"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42"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43"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44"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45"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46"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447"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48"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49"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50"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51"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452" w:author="Author"/>
                <w:rFonts w:ascii="Times New Roman" w:hAnsi="Times New Roman"/>
                <w:b/>
                <w:sz w:val="24"/>
                <w:lang w:val="en-ID"/>
              </w:rPr>
            </w:pPr>
          </w:p>
        </w:tc>
      </w:tr>
      <w:tr w:rsidR="009052EB" w:rsidRPr="003445CD" w:rsidDel="00AA7E50" w:rsidTr="00DF3D14">
        <w:trPr>
          <w:trHeight w:val="240"/>
          <w:ins w:id="453" w:author="Author"/>
          <w:del w:id="454" w:author="Author"/>
        </w:trPr>
        <w:tc>
          <w:tcPr>
            <w:tcW w:w="452" w:type="dxa"/>
            <w:shd w:val="clear" w:color="auto" w:fill="BFBFBF" w:themeFill="background1" w:themeFillShade="BF"/>
          </w:tcPr>
          <w:p w:rsidR="009052EB" w:rsidDel="00AA7E50" w:rsidRDefault="009052EB" w:rsidP="00DF3D14">
            <w:pPr>
              <w:spacing w:before="60" w:after="60" w:line="240" w:lineRule="auto"/>
              <w:ind w:left="-85" w:right="-85"/>
              <w:jc w:val="center"/>
              <w:rPr>
                <w:ins w:id="455" w:author="Author"/>
                <w:del w:id="456" w:author="Author"/>
                <w:rFonts w:ascii="Times New Roman" w:hAnsi="Times New Roman"/>
                <w:b/>
                <w:sz w:val="24"/>
                <w:lang w:val="en-ID"/>
              </w:rPr>
            </w:pPr>
          </w:p>
        </w:tc>
        <w:tc>
          <w:tcPr>
            <w:tcW w:w="4770" w:type="dxa"/>
            <w:shd w:val="clear" w:color="auto" w:fill="F2F2F2" w:themeFill="background1" w:themeFillShade="F2"/>
          </w:tcPr>
          <w:p w:rsidR="009052EB" w:rsidRPr="009709A0" w:rsidDel="00AA7E50" w:rsidRDefault="002A51D0" w:rsidP="009052EB">
            <w:pPr>
              <w:spacing w:before="60" w:after="60" w:line="240" w:lineRule="auto"/>
              <w:ind w:left="709" w:hanging="709"/>
              <w:rPr>
                <w:ins w:id="457" w:author="Author"/>
                <w:del w:id="458" w:author="Author"/>
                <w:rFonts w:ascii="Times New Roman" w:eastAsia="Calibri" w:hAnsi="Times New Roman"/>
                <w:bCs/>
                <w:lang w:val="id-ID"/>
              </w:rPr>
              <w:pPrChange w:id="459" w:author="Author">
                <w:pPr>
                  <w:numPr>
                    <w:numId w:val="7"/>
                  </w:numPr>
                  <w:tabs>
                    <w:tab w:val="left" w:pos="173"/>
                  </w:tabs>
                  <w:spacing w:before="120" w:after="120" w:line="240" w:lineRule="auto"/>
                  <w:ind w:left="173" w:right="-57" w:hanging="230"/>
                </w:pPr>
              </w:pPrChange>
            </w:pPr>
            <w:moveFromRangeStart w:id="460" w:author="Author" w:name="move125841735"/>
            <w:moveFrom w:id="461" w:author="Author">
              <w:ins w:id="462" w:author="Author">
                <w:del w:id="463" w:author="Author">
                  <w:r w:rsidDel="00AA7E50">
                    <w:rPr>
                      <w:rFonts w:ascii="Times New Roman" w:eastAsia="Calibri" w:hAnsi="Times New Roman"/>
                      <w:bCs/>
                    </w:rPr>
                    <w:delText>11.2.3</w:delText>
                  </w:r>
                  <w:r w:rsidDel="00AA7E50">
                    <w:rPr>
                      <w:rFonts w:ascii="Times New Roman" w:eastAsia="Calibri" w:hAnsi="Times New Roman"/>
                      <w:bCs/>
                    </w:rPr>
                    <w:tab/>
                  </w:r>
                  <w:r w:rsidR="009052EB" w:rsidRPr="009052EB" w:rsidDel="00AA7E50">
                    <w:rPr>
                      <w:rFonts w:ascii="Times New Roman" w:eastAsia="Calibri" w:hAnsi="Times New Roman"/>
                      <w:bCs/>
                      <w:lang w:val="id-ID"/>
                      <w:rPrChange w:id="464" w:author="Author">
                        <w:rPr>
                          <w:rFonts w:ascii="Times New Roman" w:eastAsia="Calibri" w:hAnsi="Times New Roman"/>
                          <w:bCs/>
                        </w:rPr>
                      </w:rPrChange>
                    </w:rPr>
                    <w:delText xml:space="preserve">Siswa memahami konsep </w:delText>
                  </w:r>
                  <w:r w:rsidR="009052EB" w:rsidRPr="009709A0" w:rsidDel="00AA7E50">
                    <w:rPr>
                      <w:rFonts w:ascii="Times New Roman" w:eastAsia="Calibri" w:hAnsi="Times New Roman"/>
                      <w:bCs/>
                      <w:lang w:val="id-ID"/>
                    </w:rPr>
                    <w:delText>struktur data stack dan queue serta operasi-operasi yang dapat dikenakan pada struktur data tersebut.</w:delText>
                  </w:r>
                </w:del>
              </w:ins>
            </w:moveFrom>
          </w:p>
          <w:p w:rsidR="009052EB" w:rsidRPr="009052EB" w:rsidDel="00AA7E50" w:rsidRDefault="002A51D0" w:rsidP="009052EB">
            <w:pPr>
              <w:spacing w:before="60" w:after="60" w:line="240" w:lineRule="auto"/>
              <w:ind w:left="709" w:hanging="709"/>
              <w:rPr>
                <w:ins w:id="465" w:author="Author"/>
                <w:del w:id="466" w:author="Author"/>
                <w:rFonts w:ascii="Times New Roman" w:eastAsia="Calibri" w:hAnsi="Times New Roman"/>
                <w:bCs/>
                <w:lang w:val="id-ID"/>
                <w:rPrChange w:id="467" w:author="Author">
                  <w:rPr>
                    <w:ins w:id="468" w:author="Author"/>
                    <w:del w:id="469" w:author="Author"/>
                    <w:rFonts w:ascii="Times New Roman" w:hAnsi="Times New Roman"/>
                    <w:b/>
                    <w:sz w:val="24"/>
                    <w:lang w:val="en-ID"/>
                  </w:rPr>
                </w:rPrChange>
              </w:rPr>
              <w:pPrChange w:id="470" w:author="Author">
                <w:pPr>
                  <w:spacing w:before="60" w:after="60" w:line="240" w:lineRule="auto"/>
                </w:pPr>
              </w:pPrChange>
            </w:pPr>
            <w:moveFrom w:id="471" w:author="Author">
              <w:ins w:id="472" w:author="Author">
                <w:del w:id="473" w:author="Author">
                  <w:r w:rsidDel="00AA7E50">
                    <w:rPr>
                      <w:rFonts w:ascii="Times New Roman" w:eastAsia="Calibri" w:hAnsi="Times New Roman"/>
                      <w:bCs/>
                    </w:rPr>
                    <w:delText>11.2.4</w:delText>
                  </w:r>
                  <w:r w:rsidDel="00AA7E50">
                    <w:rPr>
                      <w:rFonts w:ascii="Times New Roman" w:eastAsia="Calibri" w:hAnsi="Times New Roman"/>
                      <w:bCs/>
                    </w:rPr>
                    <w:tab/>
                  </w:r>
                  <w:r w:rsidR="009052EB" w:rsidRPr="009709A0" w:rsidDel="00AA7E50">
                    <w:rPr>
                      <w:rFonts w:ascii="Times New Roman" w:eastAsia="Calibri" w:hAnsi="Times New Roman"/>
                      <w:bCs/>
                      <w:lang w:val="id-ID"/>
                    </w:rPr>
                    <w:delText>Siswa</w:delText>
                  </w:r>
                  <w:r w:rsidR="009052EB" w:rsidRPr="009052EB" w:rsidDel="00AA7E50">
                    <w:rPr>
                      <w:rFonts w:ascii="Times New Roman" w:eastAsia="Calibri" w:hAnsi="Times New Roman"/>
                      <w:bCs/>
                      <w:lang w:val="id-ID"/>
                      <w:rPrChange w:id="474" w:author="Author">
                        <w:rPr>
                          <w:rFonts w:ascii="Times New Roman" w:eastAsia="Calibri" w:hAnsi="Times New Roman"/>
                          <w:bCs/>
                        </w:rPr>
                      </w:rPrChange>
                    </w:rPr>
                    <w:delText xml:space="preserve"> mengenali pemanfaatan stack dan queue dalam persoalan sehari-hari.</w:delText>
                  </w:r>
                </w:del>
              </w:ins>
            </w:moveFrom>
            <w:moveFromRangeEnd w:id="460"/>
          </w:p>
        </w:tc>
        <w:tc>
          <w:tcPr>
            <w:tcW w:w="820" w:type="dxa"/>
            <w:shd w:val="clear" w:color="auto" w:fill="F2DBDB" w:themeFill="accent2" w:themeFillTint="33"/>
          </w:tcPr>
          <w:p w:rsidR="009052EB" w:rsidDel="00AA7E50" w:rsidRDefault="009052EB" w:rsidP="00DF3D14">
            <w:pPr>
              <w:spacing w:before="60" w:after="60" w:line="240" w:lineRule="auto"/>
              <w:ind w:left="-85" w:right="-85"/>
              <w:jc w:val="center"/>
              <w:rPr>
                <w:ins w:id="475" w:author="Author"/>
                <w:del w:id="476" w:author="Author"/>
                <w:rFonts w:ascii="Times New Roman" w:hAnsi="Times New Roman"/>
                <w:sz w:val="24"/>
                <w:lang w:val="en-ID"/>
              </w:rPr>
            </w:pPr>
            <w:ins w:id="477" w:author="Author">
              <w:del w:id="478" w:author="Author">
                <w:r w:rsidDel="00AA7E50">
                  <w:rPr>
                    <w:rFonts w:ascii="Times New Roman" w:hAnsi="Times New Roman"/>
                    <w:sz w:val="24"/>
                    <w:lang w:val="en-ID"/>
                  </w:rPr>
                  <w:delText>JP</w:delText>
                </w:r>
              </w:del>
            </w:ins>
          </w:p>
        </w:tc>
        <w:tc>
          <w:tcPr>
            <w:tcW w:w="282" w:type="dxa"/>
            <w:shd w:val="clear" w:color="auto" w:fill="EAF1DD" w:themeFill="accent3" w:themeFillTint="33"/>
          </w:tcPr>
          <w:p w:rsidR="009052EB" w:rsidDel="00AA7E50" w:rsidRDefault="009052EB" w:rsidP="00DF3D14">
            <w:pPr>
              <w:spacing w:before="60" w:after="60" w:line="240" w:lineRule="auto"/>
              <w:rPr>
                <w:ins w:id="479" w:author="Author"/>
                <w:del w:id="480" w:author="Author"/>
                <w:rFonts w:ascii="Times New Roman" w:hAnsi="Times New Roman"/>
                <w:b/>
                <w:sz w:val="24"/>
                <w:lang w:val="en-ID"/>
              </w:rPr>
            </w:pPr>
          </w:p>
        </w:tc>
        <w:tc>
          <w:tcPr>
            <w:tcW w:w="282" w:type="dxa"/>
            <w:shd w:val="clear" w:color="auto" w:fill="EAF1DD" w:themeFill="accent3" w:themeFillTint="33"/>
          </w:tcPr>
          <w:p w:rsidR="009052EB" w:rsidDel="00AA7E50" w:rsidRDefault="009052EB" w:rsidP="00DF3D14">
            <w:pPr>
              <w:spacing w:before="60" w:after="60" w:line="240" w:lineRule="auto"/>
              <w:rPr>
                <w:ins w:id="481" w:author="Author"/>
                <w:del w:id="482" w:author="Author"/>
                <w:rFonts w:ascii="Times New Roman" w:hAnsi="Times New Roman"/>
                <w:b/>
                <w:sz w:val="24"/>
                <w:lang w:val="en-ID"/>
              </w:rPr>
            </w:pPr>
          </w:p>
        </w:tc>
        <w:tc>
          <w:tcPr>
            <w:tcW w:w="282" w:type="dxa"/>
            <w:shd w:val="clear" w:color="auto" w:fill="EAF1DD" w:themeFill="accent3" w:themeFillTint="33"/>
          </w:tcPr>
          <w:p w:rsidR="009052EB" w:rsidDel="00AA7E50" w:rsidRDefault="009052EB" w:rsidP="00DF3D14">
            <w:pPr>
              <w:spacing w:before="60" w:after="60" w:line="240" w:lineRule="auto"/>
              <w:rPr>
                <w:ins w:id="483" w:author="Author"/>
                <w:del w:id="484" w:author="Author"/>
                <w:rFonts w:ascii="Times New Roman" w:hAnsi="Times New Roman"/>
                <w:b/>
                <w:sz w:val="24"/>
                <w:lang w:val="en-ID"/>
              </w:rPr>
            </w:pPr>
          </w:p>
        </w:tc>
        <w:tc>
          <w:tcPr>
            <w:tcW w:w="282" w:type="dxa"/>
            <w:shd w:val="clear" w:color="auto" w:fill="EAF1DD" w:themeFill="accent3" w:themeFillTint="33"/>
          </w:tcPr>
          <w:p w:rsidR="009052EB" w:rsidDel="00AA7E50" w:rsidRDefault="009052EB" w:rsidP="00DF3D14">
            <w:pPr>
              <w:spacing w:before="60" w:after="60" w:line="240" w:lineRule="auto"/>
              <w:rPr>
                <w:ins w:id="485" w:author="Author"/>
                <w:del w:id="486" w:author="Author"/>
                <w:rFonts w:ascii="Times New Roman" w:hAnsi="Times New Roman"/>
                <w:b/>
                <w:sz w:val="24"/>
                <w:lang w:val="en-ID"/>
              </w:rPr>
            </w:pPr>
          </w:p>
        </w:tc>
        <w:tc>
          <w:tcPr>
            <w:tcW w:w="282" w:type="dxa"/>
            <w:shd w:val="clear" w:color="auto" w:fill="EAF1DD" w:themeFill="accent3" w:themeFillTint="33"/>
          </w:tcPr>
          <w:p w:rsidR="009052EB" w:rsidDel="00AA7E50" w:rsidRDefault="009052EB" w:rsidP="00DF3D14">
            <w:pPr>
              <w:spacing w:before="60" w:after="60" w:line="240" w:lineRule="auto"/>
              <w:rPr>
                <w:ins w:id="487" w:author="Author"/>
                <w:del w:id="488" w:author="Author"/>
                <w:rFonts w:ascii="Times New Roman" w:hAnsi="Times New Roman"/>
                <w:b/>
                <w:sz w:val="24"/>
                <w:lang w:val="en-ID"/>
              </w:rPr>
            </w:pPr>
          </w:p>
        </w:tc>
        <w:tc>
          <w:tcPr>
            <w:tcW w:w="282" w:type="dxa"/>
            <w:shd w:val="clear" w:color="auto" w:fill="DAEEF3" w:themeFill="accent5" w:themeFillTint="33"/>
          </w:tcPr>
          <w:p w:rsidR="009052EB" w:rsidDel="00AA7E50" w:rsidRDefault="009052EB" w:rsidP="00DF3D14">
            <w:pPr>
              <w:spacing w:before="60" w:after="60" w:line="240" w:lineRule="auto"/>
              <w:rPr>
                <w:ins w:id="489" w:author="Author"/>
                <w:del w:id="490" w:author="Author"/>
                <w:rFonts w:ascii="Times New Roman" w:hAnsi="Times New Roman"/>
                <w:b/>
                <w:sz w:val="24"/>
                <w:lang w:val="en-ID"/>
              </w:rPr>
            </w:pPr>
          </w:p>
        </w:tc>
        <w:tc>
          <w:tcPr>
            <w:tcW w:w="282" w:type="dxa"/>
            <w:shd w:val="clear" w:color="auto" w:fill="DAEEF3" w:themeFill="accent5" w:themeFillTint="33"/>
          </w:tcPr>
          <w:p w:rsidR="009052EB" w:rsidDel="00AA7E50" w:rsidRDefault="009052EB" w:rsidP="00DF3D14">
            <w:pPr>
              <w:spacing w:before="60" w:after="60" w:line="240" w:lineRule="auto"/>
              <w:rPr>
                <w:ins w:id="491" w:author="Author"/>
                <w:del w:id="492" w:author="Author"/>
                <w:rFonts w:ascii="Times New Roman" w:hAnsi="Times New Roman"/>
                <w:b/>
                <w:sz w:val="24"/>
                <w:lang w:val="en-ID"/>
              </w:rPr>
            </w:pPr>
          </w:p>
        </w:tc>
        <w:tc>
          <w:tcPr>
            <w:tcW w:w="282" w:type="dxa"/>
            <w:shd w:val="clear" w:color="auto" w:fill="DAEEF3" w:themeFill="accent5" w:themeFillTint="33"/>
          </w:tcPr>
          <w:p w:rsidR="009052EB" w:rsidDel="00AA7E50" w:rsidRDefault="009052EB" w:rsidP="00DF3D14">
            <w:pPr>
              <w:spacing w:before="60" w:after="60" w:line="240" w:lineRule="auto"/>
              <w:rPr>
                <w:ins w:id="493" w:author="Author"/>
                <w:del w:id="494"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495" w:author="Author"/>
                <w:del w:id="496"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497" w:author="Author"/>
                <w:del w:id="498"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499" w:author="Author"/>
                <w:del w:id="500"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01" w:author="Author"/>
                <w:del w:id="502"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03" w:author="Author"/>
                <w:del w:id="504"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05" w:author="Author"/>
                <w:del w:id="506"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07" w:author="Author"/>
                <w:del w:id="508"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09" w:author="Author"/>
                <w:del w:id="510"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11" w:author="Author"/>
                <w:del w:id="512"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13" w:author="Author"/>
                <w:del w:id="514"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15" w:author="Author"/>
                <w:del w:id="516"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17" w:author="Author"/>
                <w:del w:id="518"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19" w:author="Author"/>
                <w:del w:id="520"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21" w:author="Author"/>
                <w:del w:id="522"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23" w:author="Author"/>
                <w:del w:id="524"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25" w:author="Author"/>
                <w:del w:id="526" w:author="Author"/>
                <w:rFonts w:ascii="Times New Roman" w:hAnsi="Times New Roman"/>
                <w:b/>
                <w:sz w:val="24"/>
                <w:lang w:val="en-ID"/>
              </w:rPr>
            </w:pPr>
          </w:p>
        </w:tc>
        <w:tc>
          <w:tcPr>
            <w:tcW w:w="283" w:type="dxa"/>
            <w:shd w:val="clear" w:color="auto" w:fill="EAF1DD" w:themeFill="accent3" w:themeFillTint="33"/>
          </w:tcPr>
          <w:p w:rsidR="009052EB" w:rsidDel="00AA7E50" w:rsidRDefault="009052EB" w:rsidP="00DF3D14">
            <w:pPr>
              <w:spacing w:before="60" w:after="60" w:line="240" w:lineRule="auto"/>
              <w:rPr>
                <w:ins w:id="527" w:author="Author"/>
                <w:del w:id="528"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29" w:author="Author"/>
                <w:del w:id="530"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31" w:author="Author"/>
                <w:del w:id="532"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33" w:author="Author"/>
                <w:del w:id="534"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35" w:author="Author"/>
                <w:del w:id="536" w:author="Author"/>
                <w:rFonts w:ascii="Times New Roman" w:hAnsi="Times New Roman"/>
                <w:b/>
                <w:sz w:val="24"/>
                <w:lang w:val="en-ID"/>
              </w:rPr>
            </w:pPr>
          </w:p>
        </w:tc>
        <w:tc>
          <w:tcPr>
            <w:tcW w:w="283" w:type="dxa"/>
            <w:shd w:val="clear" w:color="auto" w:fill="DAEEF3" w:themeFill="accent5" w:themeFillTint="33"/>
          </w:tcPr>
          <w:p w:rsidR="009052EB" w:rsidDel="00AA7E50" w:rsidRDefault="009052EB" w:rsidP="00DF3D14">
            <w:pPr>
              <w:spacing w:before="60" w:after="60" w:line="240" w:lineRule="auto"/>
              <w:rPr>
                <w:ins w:id="537" w:author="Author"/>
                <w:del w:id="538" w:author="Author"/>
                <w:rFonts w:ascii="Times New Roman" w:hAnsi="Times New Roman"/>
                <w:b/>
                <w:sz w:val="24"/>
                <w:lang w:val="en-ID"/>
              </w:rPr>
            </w:pPr>
          </w:p>
        </w:tc>
      </w:tr>
      <w:tr w:rsidR="009052EB" w:rsidRPr="003445CD" w:rsidDel="009052EB" w:rsidTr="00DF3D14">
        <w:trPr>
          <w:trHeight w:val="240"/>
          <w:ins w:id="539" w:author="Author"/>
          <w:del w:id="540"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541" w:author="Author"/>
                <w:del w:id="542"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543" w:author="Author"/>
                <w:del w:id="544"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545" w:author="Author"/>
                <w:del w:id="546" w:author="Author"/>
                <w:rFonts w:ascii="Times New Roman" w:hAnsi="Times New Roman"/>
                <w:sz w:val="24"/>
                <w:lang w:val="en-ID"/>
              </w:rPr>
            </w:pPr>
            <w:ins w:id="547" w:author="Author">
              <w:del w:id="54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549" w:author="Author"/>
                <w:del w:id="550"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551" w:author="Author"/>
                <w:del w:id="55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553" w:author="Author"/>
                <w:del w:id="55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555" w:author="Author"/>
                <w:del w:id="55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557" w:author="Author"/>
                <w:del w:id="558"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559" w:author="Author"/>
                <w:del w:id="56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561" w:author="Author"/>
                <w:del w:id="56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563" w:author="Author"/>
                <w:del w:id="56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565" w:author="Author"/>
                <w:del w:id="56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567" w:author="Author"/>
                <w:del w:id="56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69" w:author="Author"/>
                <w:del w:id="57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71" w:author="Author"/>
                <w:del w:id="57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73" w:author="Author"/>
                <w:del w:id="57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75" w:author="Author"/>
                <w:del w:id="57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77" w:author="Author"/>
                <w:del w:id="57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579" w:author="Author"/>
                <w:del w:id="58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581" w:author="Author"/>
                <w:del w:id="58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583" w:author="Author"/>
                <w:del w:id="58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585" w:author="Author"/>
                <w:del w:id="58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587" w:author="Author"/>
                <w:del w:id="58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89" w:author="Author"/>
                <w:del w:id="59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91" w:author="Author"/>
                <w:del w:id="59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93" w:author="Author"/>
                <w:del w:id="59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95" w:author="Author"/>
                <w:del w:id="59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597" w:author="Author"/>
                <w:del w:id="59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599" w:author="Author"/>
                <w:del w:id="60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01" w:author="Author"/>
                <w:del w:id="60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03" w:author="Author"/>
                <w:del w:id="60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05" w:author="Author"/>
                <w:del w:id="60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07" w:author="Author"/>
                <w:del w:id="608" w:author="Author"/>
                <w:rFonts w:ascii="Times New Roman" w:hAnsi="Times New Roman"/>
                <w:b/>
                <w:sz w:val="24"/>
                <w:lang w:val="en-ID"/>
              </w:rPr>
            </w:pPr>
          </w:p>
        </w:tc>
      </w:tr>
      <w:tr w:rsidR="009052EB" w:rsidRPr="003445CD" w:rsidDel="009052EB" w:rsidTr="00DF3D14">
        <w:trPr>
          <w:trHeight w:val="240"/>
          <w:ins w:id="609" w:author="Author"/>
          <w:del w:id="610"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611" w:author="Author"/>
                <w:del w:id="612"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613" w:author="Author"/>
                <w:del w:id="614"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615" w:author="Author"/>
                <w:del w:id="616" w:author="Author"/>
                <w:rFonts w:ascii="Times New Roman" w:hAnsi="Times New Roman"/>
                <w:sz w:val="24"/>
                <w:lang w:val="en-ID"/>
              </w:rPr>
            </w:pPr>
            <w:ins w:id="617" w:author="Author">
              <w:del w:id="61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619" w:author="Author"/>
                <w:del w:id="620"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21" w:author="Author"/>
                <w:del w:id="62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23" w:author="Author"/>
                <w:del w:id="62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25" w:author="Author"/>
                <w:del w:id="62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27" w:author="Author"/>
                <w:del w:id="628"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629" w:author="Author"/>
                <w:del w:id="63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631" w:author="Author"/>
                <w:del w:id="63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633" w:author="Author"/>
                <w:del w:id="63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35" w:author="Author"/>
                <w:del w:id="63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37" w:author="Author"/>
                <w:del w:id="63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39" w:author="Author"/>
                <w:del w:id="64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41" w:author="Author"/>
                <w:del w:id="64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43" w:author="Author"/>
                <w:del w:id="64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45" w:author="Author"/>
                <w:del w:id="64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47" w:author="Author"/>
                <w:del w:id="64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49" w:author="Author"/>
                <w:del w:id="65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51" w:author="Author"/>
                <w:del w:id="65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53" w:author="Author"/>
                <w:del w:id="65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55" w:author="Author"/>
                <w:del w:id="65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57" w:author="Author"/>
                <w:del w:id="65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59" w:author="Author"/>
                <w:del w:id="66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61" w:author="Author"/>
                <w:del w:id="66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63" w:author="Author"/>
                <w:del w:id="66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65" w:author="Author"/>
                <w:del w:id="66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667" w:author="Author"/>
                <w:del w:id="66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69" w:author="Author"/>
                <w:del w:id="67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71" w:author="Author"/>
                <w:del w:id="67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73" w:author="Author"/>
                <w:del w:id="67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75" w:author="Author"/>
                <w:del w:id="67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677" w:author="Author"/>
                <w:del w:id="678" w:author="Author"/>
                <w:rFonts w:ascii="Times New Roman" w:hAnsi="Times New Roman"/>
                <w:b/>
                <w:sz w:val="24"/>
                <w:lang w:val="en-ID"/>
              </w:rPr>
            </w:pPr>
          </w:p>
        </w:tc>
      </w:tr>
      <w:tr w:rsidR="009052EB" w:rsidRPr="003445CD" w:rsidDel="009052EB" w:rsidTr="00DF3D14">
        <w:trPr>
          <w:trHeight w:val="240"/>
          <w:ins w:id="679" w:author="Author"/>
          <w:del w:id="680"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681" w:author="Author"/>
                <w:del w:id="682"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683" w:author="Author"/>
                <w:del w:id="684"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685" w:author="Author"/>
                <w:del w:id="686" w:author="Author"/>
                <w:rFonts w:ascii="Times New Roman" w:hAnsi="Times New Roman"/>
                <w:sz w:val="24"/>
                <w:lang w:val="en-ID"/>
              </w:rPr>
            </w:pPr>
            <w:ins w:id="687" w:author="Author">
              <w:del w:id="68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689" w:author="Author"/>
                <w:del w:id="690"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91" w:author="Author"/>
                <w:del w:id="69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93" w:author="Author"/>
                <w:del w:id="69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95" w:author="Author"/>
                <w:del w:id="69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697" w:author="Author"/>
                <w:del w:id="698"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699" w:author="Author"/>
                <w:del w:id="70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701" w:author="Author"/>
                <w:del w:id="70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703" w:author="Author"/>
                <w:del w:id="70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05" w:author="Author"/>
                <w:del w:id="70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07" w:author="Author"/>
                <w:del w:id="70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09" w:author="Author"/>
                <w:del w:id="71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11" w:author="Author"/>
                <w:del w:id="71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13" w:author="Author"/>
                <w:del w:id="71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15" w:author="Author"/>
                <w:del w:id="71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17" w:author="Author"/>
                <w:del w:id="71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19" w:author="Author"/>
                <w:del w:id="72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21" w:author="Author"/>
                <w:del w:id="72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23" w:author="Author"/>
                <w:del w:id="72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25" w:author="Author"/>
                <w:del w:id="72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27" w:author="Author"/>
                <w:del w:id="72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29" w:author="Author"/>
                <w:del w:id="73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31" w:author="Author"/>
                <w:del w:id="73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33" w:author="Author"/>
                <w:del w:id="73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35" w:author="Author"/>
                <w:del w:id="73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37" w:author="Author"/>
                <w:del w:id="73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39" w:author="Author"/>
                <w:del w:id="74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41" w:author="Author"/>
                <w:del w:id="74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43" w:author="Author"/>
                <w:del w:id="74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45" w:author="Author"/>
                <w:del w:id="74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47" w:author="Author"/>
                <w:del w:id="748" w:author="Author"/>
                <w:rFonts w:ascii="Times New Roman" w:hAnsi="Times New Roman"/>
                <w:b/>
                <w:sz w:val="24"/>
                <w:lang w:val="en-ID"/>
              </w:rPr>
            </w:pPr>
          </w:p>
        </w:tc>
      </w:tr>
      <w:tr w:rsidR="009052EB" w:rsidRPr="003445CD" w:rsidDel="009052EB" w:rsidTr="00DF3D14">
        <w:trPr>
          <w:trHeight w:val="240"/>
          <w:ins w:id="749" w:author="Author"/>
          <w:del w:id="750"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751" w:author="Author"/>
                <w:del w:id="752"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753" w:author="Author"/>
                <w:del w:id="754"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755" w:author="Author"/>
                <w:del w:id="756" w:author="Author"/>
                <w:rFonts w:ascii="Times New Roman" w:hAnsi="Times New Roman"/>
                <w:sz w:val="24"/>
                <w:lang w:val="en-ID"/>
              </w:rPr>
            </w:pPr>
            <w:ins w:id="757" w:author="Author">
              <w:del w:id="75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759" w:author="Author"/>
                <w:del w:id="760"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761" w:author="Author"/>
                <w:del w:id="76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763" w:author="Author"/>
                <w:del w:id="76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765" w:author="Author"/>
                <w:del w:id="76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767" w:author="Author"/>
                <w:del w:id="768"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769" w:author="Author"/>
                <w:del w:id="77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771" w:author="Author"/>
                <w:del w:id="77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773" w:author="Author"/>
                <w:del w:id="77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75" w:author="Author"/>
                <w:del w:id="77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77" w:author="Author"/>
                <w:del w:id="77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79" w:author="Author"/>
                <w:del w:id="78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81" w:author="Author"/>
                <w:del w:id="78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83" w:author="Author"/>
                <w:del w:id="78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85" w:author="Author"/>
                <w:del w:id="78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87" w:author="Author"/>
                <w:del w:id="78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89" w:author="Author"/>
                <w:del w:id="79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91" w:author="Author"/>
                <w:del w:id="79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93" w:author="Author"/>
                <w:del w:id="79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95" w:author="Author"/>
                <w:del w:id="79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797" w:author="Author"/>
                <w:del w:id="79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799" w:author="Author"/>
                <w:del w:id="80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801" w:author="Author"/>
                <w:del w:id="80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803" w:author="Author"/>
                <w:del w:id="80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805" w:author="Author"/>
                <w:del w:id="80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807" w:author="Author"/>
                <w:del w:id="80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809" w:author="Author"/>
                <w:del w:id="81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811" w:author="Author"/>
                <w:del w:id="81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813" w:author="Author"/>
                <w:del w:id="81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815" w:author="Author"/>
                <w:del w:id="81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817" w:author="Author"/>
                <w:del w:id="818" w:author="Author"/>
                <w:rFonts w:ascii="Times New Roman" w:hAnsi="Times New Roman"/>
                <w:b/>
                <w:sz w:val="24"/>
                <w:lang w:val="en-ID"/>
              </w:rPr>
            </w:pPr>
          </w:p>
        </w:tc>
      </w:tr>
      <w:tr w:rsidR="009052EB" w:rsidRPr="002878FC" w:rsidTr="00DF3D14">
        <w:trPr>
          <w:trHeight w:val="240"/>
          <w:ins w:id="819" w:author="Author"/>
        </w:trPr>
        <w:tc>
          <w:tcPr>
            <w:tcW w:w="14524" w:type="dxa"/>
            <w:gridSpan w:val="33"/>
            <w:shd w:val="clear" w:color="auto" w:fill="FDE9D9" w:themeFill="accent6" w:themeFillTint="33"/>
          </w:tcPr>
          <w:p w:rsidR="009052EB" w:rsidRPr="002878FC" w:rsidRDefault="009052EB" w:rsidP="00DF3D14">
            <w:pPr>
              <w:spacing w:before="60" w:after="60" w:line="240" w:lineRule="auto"/>
              <w:ind w:left="-85" w:right="-85"/>
              <w:jc w:val="center"/>
              <w:rPr>
                <w:ins w:id="820" w:author="Author"/>
                <w:rFonts w:ascii="Times New Roman" w:hAnsi="Times New Roman"/>
                <w:b/>
                <w:caps/>
                <w:sz w:val="24"/>
                <w:lang w:val="en-ID"/>
                <w:rPrChange w:id="821" w:author="Author">
                  <w:rPr>
                    <w:ins w:id="822" w:author="Author"/>
                    <w:rFonts w:ascii="Times New Roman" w:hAnsi="Times New Roman"/>
                    <w:b/>
                    <w:sz w:val="24"/>
                    <w:lang w:val="en-ID"/>
                  </w:rPr>
                </w:rPrChange>
              </w:rPr>
            </w:pPr>
            <w:ins w:id="823" w:author="Author">
              <w:r w:rsidRPr="002878FC">
                <w:rPr>
                  <w:rFonts w:ascii="Times New Roman" w:hAnsi="Times New Roman"/>
                  <w:b/>
                  <w:caps/>
                  <w:sz w:val="24"/>
                  <w:lang w:val="en-ID"/>
                  <w:rPrChange w:id="824" w:author="Author">
                    <w:rPr>
                      <w:rFonts w:ascii="Times New Roman" w:hAnsi="Times New Roman"/>
                      <w:b/>
                      <w:sz w:val="24"/>
                      <w:lang w:val="en-ID"/>
                    </w:rPr>
                  </w:rPrChange>
                </w:rPr>
                <w:t>BAB 3 : Berpikir Kritis dan Dampak Sosial Informatika</w:t>
              </w:r>
            </w:ins>
          </w:p>
        </w:tc>
      </w:tr>
      <w:tr w:rsidR="009052EB" w:rsidRPr="003445CD" w:rsidTr="001B1970">
        <w:trPr>
          <w:trHeight w:val="240"/>
          <w:ins w:id="825" w:author="Author"/>
        </w:trPr>
        <w:tc>
          <w:tcPr>
            <w:tcW w:w="452" w:type="dxa"/>
            <w:shd w:val="clear" w:color="auto" w:fill="BFBFBF" w:themeFill="background1" w:themeFillShade="BF"/>
          </w:tcPr>
          <w:p w:rsidR="009052EB" w:rsidRDefault="009052EB" w:rsidP="00DF3D14">
            <w:pPr>
              <w:spacing w:before="60" w:after="60" w:line="240" w:lineRule="auto"/>
              <w:ind w:left="-85" w:right="-85"/>
              <w:jc w:val="center"/>
              <w:rPr>
                <w:ins w:id="826" w:author="Author"/>
                <w:rFonts w:ascii="Times New Roman" w:hAnsi="Times New Roman"/>
                <w:b/>
                <w:sz w:val="24"/>
                <w:lang w:val="en-ID"/>
              </w:rPr>
            </w:pPr>
          </w:p>
        </w:tc>
        <w:tc>
          <w:tcPr>
            <w:tcW w:w="4770" w:type="dxa"/>
            <w:shd w:val="clear" w:color="auto" w:fill="F2F2F2" w:themeFill="background1" w:themeFillShade="F2"/>
          </w:tcPr>
          <w:p w:rsidR="009052EB" w:rsidRPr="009052EB" w:rsidRDefault="009052EB" w:rsidP="009052EB">
            <w:pPr>
              <w:spacing w:before="60" w:after="60" w:line="240" w:lineRule="auto"/>
              <w:ind w:left="709" w:hanging="709"/>
              <w:rPr>
                <w:ins w:id="827" w:author="Author"/>
                <w:rFonts w:ascii="Times New Roman" w:eastAsia="Calibri" w:hAnsi="Times New Roman"/>
                <w:bCs/>
                <w:lang w:val="id-ID"/>
                <w:rPrChange w:id="828" w:author="Author">
                  <w:rPr>
                    <w:ins w:id="829" w:author="Author"/>
                    <w:rFonts w:ascii="Times New Roman" w:hAnsi="Times New Roman"/>
                    <w:sz w:val="24"/>
                    <w:szCs w:val="24"/>
                  </w:rPr>
                </w:rPrChange>
              </w:rPr>
              <w:pPrChange w:id="830" w:author="Author">
                <w:pPr>
                  <w:numPr>
                    <w:numId w:val="8"/>
                  </w:numPr>
                  <w:tabs>
                    <w:tab w:val="left" w:pos="709"/>
                  </w:tabs>
                  <w:spacing w:before="60" w:after="60" w:line="240" w:lineRule="auto"/>
                  <w:ind w:left="720" w:hanging="360"/>
                </w:pPr>
              </w:pPrChange>
            </w:pPr>
            <w:ins w:id="831" w:author="Author">
              <w:r>
                <w:rPr>
                  <w:rFonts w:ascii="Times New Roman" w:eastAsia="Calibri" w:hAnsi="Times New Roman"/>
                  <w:bCs/>
                </w:rPr>
                <w:t>11.</w:t>
              </w:r>
              <w:r w:rsidR="002A51D0">
                <w:rPr>
                  <w:rFonts w:ascii="Times New Roman" w:eastAsia="Calibri" w:hAnsi="Times New Roman"/>
                  <w:bCs/>
                </w:rPr>
                <w:t>3</w:t>
              </w:r>
              <w:r>
                <w:rPr>
                  <w:rFonts w:ascii="Times New Roman" w:eastAsia="Calibri" w:hAnsi="Times New Roman"/>
                  <w:bCs/>
                </w:rPr>
                <w:t>.</w:t>
              </w:r>
              <w:r w:rsidR="002A51D0">
                <w:rPr>
                  <w:rFonts w:ascii="Times New Roman" w:eastAsia="Calibri" w:hAnsi="Times New Roman"/>
                  <w:bCs/>
                </w:rPr>
                <w:t>1</w:t>
              </w:r>
              <w:r w:rsidR="002A51D0">
                <w:rPr>
                  <w:rFonts w:ascii="Times New Roman" w:eastAsia="Calibri" w:hAnsi="Times New Roman"/>
                  <w:bCs/>
                </w:rPr>
                <w:tab/>
              </w:r>
              <w:r w:rsidRPr="009052EB">
                <w:rPr>
                  <w:rFonts w:ascii="Times New Roman" w:eastAsia="Calibri" w:hAnsi="Times New Roman"/>
                  <w:bCs/>
                  <w:lang w:val="id-ID"/>
                  <w:rPrChange w:id="832" w:author="Author">
                    <w:rPr>
                      <w:rFonts w:ascii="Times New Roman" w:hAnsi="Times New Roman"/>
                      <w:sz w:val="24"/>
                      <w:szCs w:val="24"/>
                    </w:rPr>
                  </w:rPrChange>
                </w:rPr>
                <w:t>Menjelaskan arti berpikir kritis</w:t>
              </w:r>
            </w:ins>
          </w:p>
          <w:p w:rsidR="009052EB" w:rsidRPr="009052EB" w:rsidRDefault="002A51D0" w:rsidP="009052EB">
            <w:pPr>
              <w:spacing w:before="60" w:after="60" w:line="240" w:lineRule="auto"/>
              <w:ind w:left="709" w:hanging="709"/>
              <w:rPr>
                <w:ins w:id="833" w:author="Author"/>
                <w:rFonts w:ascii="Times New Roman" w:eastAsia="Calibri" w:hAnsi="Times New Roman"/>
                <w:bCs/>
                <w:lang w:val="id-ID"/>
                <w:rPrChange w:id="834" w:author="Author">
                  <w:rPr>
                    <w:ins w:id="835" w:author="Author"/>
                    <w:rFonts w:ascii="Times New Roman" w:hAnsi="Times New Roman"/>
                    <w:sz w:val="24"/>
                    <w:szCs w:val="24"/>
                  </w:rPr>
                </w:rPrChange>
              </w:rPr>
              <w:pPrChange w:id="836" w:author="Author">
                <w:pPr>
                  <w:numPr>
                    <w:numId w:val="8"/>
                  </w:numPr>
                  <w:tabs>
                    <w:tab w:val="left" w:pos="709"/>
                  </w:tabs>
                  <w:spacing w:before="60" w:after="60" w:line="240" w:lineRule="auto"/>
                  <w:ind w:left="720" w:hanging="360"/>
                </w:pPr>
              </w:pPrChange>
            </w:pPr>
            <w:ins w:id="837" w:author="Author">
              <w:r>
                <w:rPr>
                  <w:rFonts w:ascii="Times New Roman" w:eastAsia="Calibri" w:hAnsi="Times New Roman"/>
                  <w:bCs/>
                </w:rPr>
                <w:t>11.3.2</w:t>
              </w:r>
              <w:r>
                <w:rPr>
                  <w:rFonts w:ascii="Times New Roman" w:eastAsia="Calibri" w:hAnsi="Times New Roman"/>
                  <w:bCs/>
                </w:rPr>
                <w:tab/>
              </w:r>
              <w:r w:rsidR="009052EB" w:rsidRPr="009052EB">
                <w:rPr>
                  <w:rFonts w:ascii="Times New Roman" w:eastAsia="Calibri" w:hAnsi="Times New Roman"/>
                  <w:bCs/>
                  <w:lang w:val="id-ID"/>
                  <w:rPrChange w:id="838" w:author="Author">
                    <w:rPr>
                      <w:rFonts w:ascii="Times New Roman" w:hAnsi="Times New Roman"/>
                      <w:sz w:val="24"/>
                      <w:szCs w:val="24"/>
                    </w:rPr>
                  </w:rPrChange>
                </w:rPr>
                <w:t>Menjelaskan pentingnya berpikir kritis serta memahami bahwa berpikir kritis harus jelas konteksnya</w:t>
              </w:r>
            </w:ins>
          </w:p>
          <w:p w:rsidR="009052EB" w:rsidRPr="009052EB" w:rsidRDefault="002A51D0" w:rsidP="009052EB">
            <w:pPr>
              <w:spacing w:before="60" w:after="60" w:line="240" w:lineRule="auto"/>
              <w:ind w:left="709" w:hanging="709"/>
              <w:rPr>
                <w:ins w:id="839" w:author="Author"/>
                <w:rFonts w:ascii="Times New Roman" w:eastAsia="Calibri" w:hAnsi="Times New Roman"/>
                <w:bCs/>
                <w:lang w:val="id-ID"/>
                <w:rPrChange w:id="840" w:author="Author">
                  <w:rPr>
                    <w:ins w:id="841" w:author="Author"/>
                    <w:rFonts w:ascii="Times New Roman" w:hAnsi="Times New Roman"/>
                    <w:sz w:val="24"/>
                    <w:szCs w:val="24"/>
                  </w:rPr>
                </w:rPrChange>
              </w:rPr>
              <w:pPrChange w:id="842" w:author="Author">
                <w:pPr>
                  <w:numPr>
                    <w:numId w:val="8"/>
                  </w:numPr>
                  <w:tabs>
                    <w:tab w:val="left" w:pos="709"/>
                  </w:tabs>
                  <w:spacing w:before="60" w:after="60" w:line="240" w:lineRule="auto"/>
                  <w:ind w:left="720" w:hanging="360"/>
                </w:pPr>
              </w:pPrChange>
            </w:pPr>
            <w:ins w:id="843" w:author="Author">
              <w:r>
                <w:rPr>
                  <w:rFonts w:ascii="Times New Roman" w:eastAsia="Calibri" w:hAnsi="Times New Roman"/>
                  <w:bCs/>
                </w:rPr>
                <w:t>11.3.3</w:t>
              </w:r>
              <w:r>
                <w:rPr>
                  <w:rFonts w:ascii="Times New Roman" w:eastAsia="Calibri" w:hAnsi="Times New Roman"/>
                  <w:bCs/>
                </w:rPr>
                <w:tab/>
              </w:r>
              <w:r w:rsidR="009052EB" w:rsidRPr="009052EB">
                <w:rPr>
                  <w:rFonts w:ascii="Times New Roman" w:eastAsia="Calibri" w:hAnsi="Times New Roman"/>
                  <w:bCs/>
                  <w:lang w:val="id-ID"/>
                  <w:rPrChange w:id="844" w:author="Author">
                    <w:rPr>
                      <w:rFonts w:ascii="Times New Roman" w:hAnsi="Times New Roman"/>
                      <w:sz w:val="24"/>
                      <w:szCs w:val="24"/>
                    </w:rPr>
                  </w:rPrChange>
                </w:rPr>
                <w:t>Menjelaskan prinsip dasar berpikir kritis yang mencakup elemen berpikir, standar intelektual, dan keutamaan intelektual, dengan mengacu ke salah satu referensi yang diberikan</w:t>
              </w:r>
            </w:ins>
          </w:p>
          <w:p w:rsidR="009052EB" w:rsidRPr="009052EB" w:rsidRDefault="002A51D0" w:rsidP="009052EB">
            <w:pPr>
              <w:spacing w:before="60" w:after="60" w:line="240" w:lineRule="auto"/>
              <w:ind w:left="709" w:hanging="709"/>
              <w:rPr>
                <w:ins w:id="845" w:author="Author"/>
                <w:rFonts w:ascii="Times New Roman" w:eastAsia="Calibri" w:hAnsi="Times New Roman"/>
                <w:bCs/>
                <w:lang w:val="id-ID"/>
                <w:rPrChange w:id="846" w:author="Author">
                  <w:rPr>
                    <w:ins w:id="847" w:author="Author"/>
                    <w:rFonts w:ascii="Times New Roman" w:hAnsi="Times New Roman"/>
                    <w:sz w:val="24"/>
                    <w:szCs w:val="24"/>
                  </w:rPr>
                </w:rPrChange>
              </w:rPr>
              <w:pPrChange w:id="848" w:author="Author">
                <w:pPr>
                  <w:numPr>
                    <w:numId w:val="8"/>
                  </w:numPr>
                  <w:tabs>
                    <w:tab w:val="left" w:pos="709"/>
                  </w:tabs>
                  <w:spacing w:before="60" w:after="60" w:line="240" w:lineRule="auto"/>
                  <w:ind w:left="720" w:hanging="360"/>
                </w:pPr>
              </w:pPrChange>
            </w:pPr>
            <w:ins w:id="849" w:author="Author">
              <w:r>
                <w:rPr>
                  <w:rFonts w:ascii="Times New Roman" w:eastAsia="Calibri" w:hAnsi="Times New Roman"/>
                  <w:bCs/>
                </w:rPr>
                <w:t>11.3.4</w:t>
              </w:r>
              <w:r>
                <w:rPr>
                  <w:rFonts w:ascii="Times New Roman" w:eastAsia="Calibri" w:hAnsi="Times New Roman"/>
                  <w:bCs/>
                </w:rPr>
                <w:tab/>
              </w:r>
              <w:r w:rsidR="009052EB" w:rsidRPr="009052EB">
                <w:rPr>
                  <w:rFonts w:ascii="Times New Roman" w:eastAsia="Calibri" w:hAnsi="Times New Roman"/>
                  <w:bCs/>
                  <w:lang w:val="id-ID"/>
                  <w:rPrChange w:id="850" w:author="Author">
                    <w:rPr>
                      <w:rFonts w:ascii="Times New Roman" w:hAnsi="Times New Roman"/>
                      <w:sz w:val="24"/>
                      <w:szCs w:val="24"/>
                    </w:rPr>
                  </w:rPrChange>
                </w:rPr>
                <w:t>Menerapkan berpikir kritis dalam pengambilan keputusan</w:t>
              </w:r>
            </w:ins>
          </w:p>
          <w:p w:rsidR="009052EB" w:rsidRPr="009052EB" w:rsidRDefault="002A51D0" w:rsidP="009052EB">
            <w:pPr>
              <w:spacing w:before="60" w:after="60" w:line="240" w:lineRule="auto"/>
              <w:ind w:left="709" w:hanging="709"/>
              <w:rPr>
                <w:ins w:id="851" w:author="Author"/>
                <w:rFonts w:ascii="Times New Roman" w:eastAsia="Calibri" w:hAnsi="Times New Roman"/>
                <w:bCs/>
                <w:lang w:val="id-ID"/>
                <w:rPrChange w:id="852" w:author="Author">
                  <w:rPr>
                    <w:ins w:id="853" w:author="Author"/>
                    <w:rFonts w:ascii="Times New Roman" w:hAnsi="Times New Roman"/>
                    <w:sz w:val="24"/>
                    <w:szCs w:val="24"/>
                  </w:rPr>
                </w:rPrChange>
              </w:rPr>
              <w:pPrChange w:id="854" w:author="Author">
                <w:pPr>
                  <w:numPr>
                    <w:numId w:val="8"/>
                  </w:numPr>
                  <w:tabs>
                    <w:tab w:val="left" w:pos="709"/>
                  </w:tabs>
                  <w:spacing w:before="60" w:after="60" w:line="240" w:lineRule="auto"/>
                  <w:ind w:left="720" w:hanging="360"/>
                </w:pPr>
              </w:pPrChange>
            </w:pPr>
            <w:ins w:id="855" w:author="Author">
              <w:r>
                <w:rPr>
                  <w:rFonts w:ascii="Times New Roman" w:eastAsia="Calibri" w:hAnsi="Times New Roman"/>
                  <w:bCs/>
                </w:rPr>
                <w:t>11.3.5</w:t>
              </w:r>
              <w:r>
                <w:rPr>
                  <w:rFonts w:ascii="Times New Roman" w:eastAsia="Calibri" w:hAnsi="Times New Roman"/>
                  <w:bCs/>
                </w:rPr>
                <w:tab/>
              </w:r>
              <w:r w:rsidR="009052EB" w:rsidRPr="009052EB">
                <w:rPr>
                  <w:rFonts w:ascii="Times New Roman" w:eastAsia="Calibri" w:hAnsi="Times New Roman"/>
                  <w:bCs/>
                  <w:lang w:val="id-ID"/>
                  <w:rPrChange w:id="856" w:author="Author">
                    <w:rPr>
                      <w:rFonts w:ascii="Times New Roman" w:hAnsi="Times New Roman"/>
                      <w:sz w:val="24"/>
                      <w:szCs w:val="24"/>
                    </w:rPr>
                  </w:rPrChange>
                </w:rPr>
                <w:t>Menjelaskan penerapan informatika dalam bidang pertanian, kesehatan, atau bidang lain yang dipilih oleh guru sesuai konteks, serta dampak-dampaknya</w:t>
              </w:r>
            </w:ins>
          </w:p>
          <w:p w:rsidR="009052EB" w:rsidRPr="009052EB" w:rsidRDefault="002A51D0" w:rsidP="009052EB">
            <w:pPr>
              <w:spacing w:before="60" w:after="60" w:line="240" w:lineRule="auto"/>
              <w:ind w:left="709" w:hanging="709"/>
              <w:rPr>
                <w:ins w:id="857" w:author="Author"/>
                <w:rFonts w:ascii="Times New Roman" w:eastAsia="Calibri" w:hAnsi="Times New Roman"/>
                <w:bCs/>
                <w:lang w:val="id-ID"/>
                <w:rPrChange w:id="858" w:author="Author">
                  <w:rPr>
                    <w:ins w:id="859" w:author="Author"/>
                    <w:rFonts w:ascii="Times New Roman" w:hAnsi="Times New Roman"/>
                    <w:sz w:val="24"/>
                    <w:szCs w:val="24"/>
                  </w:rPr>
                </w:rPrChange>
              </w:rPr>
              <w:pPrChange w:id="860" w:author="Author">
                <w:pPr>
                  <w:numPr>
                    <w:numId w:val="8"/>
                  </w:numPr>
                  <w:tabs>
                    <w:tab w:val="left" w:pos="709"/>
                  </w:tabs>
                  <w:spacing w:before="60" w:after="60" w:line="240" w:lineRule="auto"/>
                  <w:ind w:left="720" w:hanging="360"/>
                </w:pPr>
              </w:pPrChange>
            </w:pPr>
            <w:ins w:id="861" w:author="Author">
              <w:r>
                <w:rPr>
                  <w:rFonts w:ascii="Times New Roman" w:eastAsia="Calibri" w:hAnsi="Times New Roman"/>
                  <w:bCs/>
                </w:rPr>
                <w:t>11.3.6</w:t>
              </w:r>
              <w:r>
                <w:rPr>
                  <w:rFonts w:ascii="Times New Roman" w:eastAsia="Calibri" w:hAnsi="Times New Roman"/>
                  <w:bCs/>
                </w:rPr>
                <w:tab/>
              </w:r>
              <w:r w:rsidR="009052EB" w:rsidRPr="009052EB">
                <w:rPr>
                  <w:rFonts w:ascii="Times New Roman" w:eastAsia="Calibri" w:hAnsi="Times New Roman"/>
                  <w:bCs/>
                  <w:lang w:val="id-ID"/>
                  <w:rPrChange w:id="862" w:author="Author">
                    <w:rPr>
                      <w:rFonts w:ascii="Times New Roman" w:hAnsi="Times New Roman"/>
                      <w:sz w:val="24"/>
                      <w:szCs w:val="24"/>
                    </w:rPr>
                  </w:rPrChange>
                </w:rPr>
                <w:t>Membangun kebiasaan, keterampilan, disposisi dan budaya berpikir kritis, melalui kasus sosial yang timbul akibat teknologi informasi</w:t>
              </w:r>
            </w:ins>
          </w:p>
          <w:p w:rsidR="009052EB" w:rsidRPr="009052EB" w:rsidRDefault="002A51D0" w:rsidP="002A51D0">
            <w:pPr>
              <w:spacing w:before="60" w:after="60" w:line="240" w:lineRule="auto"/>
              <w:ind w:left="709" w:hanging="709"/>
              <w:rPr>
                <w:ins w:id="863" w:author="Author"/>
                <w:rFonts w:ascii="Times New Roman" w:eastAsia="Calibri" w:hAnsi="Times New Roman"/>
                <w:bCs/>
                <w:lang w:val="id-ID"/>
                <w:rPrChange w:id="864" w:author="Author">
                  <w:rPr>
                    <w:ins w:id="865" w:author="Author"/>
                    <w:rFonts w:ascii="Times New Roman" w:hAnsi="Times New Roman"/>
                    <w:b/>
                    <w:sz w:val="24"/>
                    <w:lang w:val="en-ID"/>
                  </w:rPr>
                </w:rPrChange>
              </w:rPr>
              <w:pPrChange w:id="866" w:author="Author">
                <w:pPr>
                  <w:spacing w:before="60" w:after="60" w:line="240" w:lineRule="auto"/>
                </w:pPr>
              </w:pPrChange>
            </w:pPr>
            <w:ins w:id="867" w:author="Author">
              <w:r>
                <w:rPr>
                  <w:rFonts w:ascii="Times New Roman" w:eastAsia="Calibri" w:hAnsi="Times New Roman"/>
                  <w:bCs/>
                </w:rPr>
                <w:t>11.3.7</w:t>
              </w:r>
              <w:r>
                <w:rPr>
                  <w:rFonts w:ascii="Times New Roman" w:eastAsia="Calibri" w:hAnsi="Times New Roman"/>
                  <w:bCs/>
                </w:rPr>
                <w:tab/>
              </w:r>
              <w:r w:rsidR="009052EB" w:rsidRPr="009052EB">
                <w:rPr>
                  <w:rFonts w:ascii="Times New Roman" w:eastAsia="Calibri" w:hAnsi="Times New Roman"/>
                  <w:bCs/>
                  <w:lang w:val="id-ID"/>
                  <w:rPrChange w:id="868" w:author="Author">
                    <w:rPr>
                      <w:rFonts w:ascii="Times New Roman" w:hAnsi="Times New Roman"/>
                      <w:sz w:val="24"/>
                      <w:szCs w:val="24"/>
                    </w:rPr>
                  </w:rPrChange>
                </w:rPr>
                <w:t>Menerapkan kemampuan berpikir kritis untuk menganalisis DSI dalam bidang pertanian, kesehatan, atau bidang lain yang dipilih oleh guru sesuai konteks</w:t>
              </w:r>
            </w:ins>
          </w:p>
        </w:tc>
        <w:tc>
          <w:tcPr>
            <w:tcW w:w="820" w:type="dxa"/>
            <w:shd w:val="clear" w:color="auto" w:fill="F2DBDB" w:themeFill="accent2" w:themeFillTint="33"/>
          </w:tcPr>
          <w:p w:rsidR="009052EB" w:rsidRDefault="00DF3D14" w:rsidP="00DF3D14">
            <w:pPr>
              <w:spacing w:before="60" w:after="60" w:line="240" w:lineRule="auto"/>
              <w:ind w:left="-85" w:right="-85"/>
              <w:jc w:val="center"/>
              <w:rPr>
                <w:ins w:id="869" w:author="Author"/>
                <w:rFonts w:ascii="Times New Roman" w:hAnsi="Times New Roman"/>
                <w:sz w:val="24"/>
                <w:lang w:val="en-ID"/>
              </w:rPr>
            </w:pPr>
            <w:ins w:id="870" w:author="Author">
              <w:r>
                <w:rPr>
                  <w:rFonts w:ascii="Times New Roman" w:hAnsi="Times New Roman"/>
                  <w:sz w:val="24"/>
                  <w:lang w:val="en-ID"/>
                </w:rPr>
                <w:t xml:space="preserve">15 </w:t>
              </w:r>
              <w:r w:rsidR="009052EB" w:rsidRPr="00316558">
                <w:rPr>
                  <w:rFonts w:ascii="Times New Roman" w:hAnsi="Times New Roman"/>
                  <w:sz w:val="24"/>
                  <w:lang w:val="en-ID"/>
                </w:rPr>
                <w:t>JP</w:t>
              </w:r>
            </w:ins>
          </w:p>
        </w:tc>
        <w:tc>
          <w:tcPr>
            <w:tcW w:w="282" w:type="dxa"/>
            <w:shd w:val="clear" w:color="auto" w:fill="EAF1DD" w:themeFill="accent3" w:themeFillTint="33"/>
          </w:tcPr>
          <w:p w:rsidR="009052EB" w:rsidRDefault="009052EB" w:rsidP="00DF3D14">
            <w:pPr>
              <w:spacing w:before="60" w:after="60" w:line="240" w:lineRule="auto"/>
              <w:rPr>
                <w:ins w:id="871"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872"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873"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874" w:author="Author"/>
                <w:rFonts w:ascii="Times New Roman" w:hAnsi="Times New Roman"/>
                <w:b/>
                <w:sz w:val="24"/>
                <w:lang w:val="en-ID"/>
              </w:rPr>
            </w:pPr>
          </w:p>
        </w:tc>
        <w:tc>
          <w:tcPr>
            <w:tcW w:w="282" w:type="dxa"/>
            <w:shd w:val="clear" w:color="auto" w:fill="EAF1DD" w:themeFill="accent3" w:themeFillTint="33"/>
          </w:tcPr>
          <w:p w:rsidR="009052EB" w:rsidRDefault="009052EB" w:rsidP="00DF3D14">
            <w:pPr>
              <w:spacing w:before="60" w:after="60" w:line="240" w:lineRule="auto"/>
              <w:rPr>
                <w:ins w:id="875"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876"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877" w:author="Author"/>
                <w:rFonts w:ascii="Times New Roman" w:hAnsi="Times New Roman"/>
                <w:b/>
                <w:sz w:val="24"/>
                <w:lang w:val="en-ID"/>
              </w:rPr>
            </w:pPr>
          </w:p>
        </w:tc>
        <w:tc>
          <w:tcPr>
            <w:tcW w:w="282" w:type="dxa"/>
            <w:shd w:val="clear" w:color="auto" w:fill="DAEEF3" w:themeFill="accent5" w:themeFillTint="33"/>
          </w:tcPr>
          <w:p w:rsidR="009052EB" w:rsidRDefault="009052EB" w:rsidP="00DF3D14">
            <w:pPr>
              <w:spacing w:before="60" w:after="60" w:line="240" w:lineRule="auto"/>
              <w:rPr>
                <w:ins w:id="878"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79"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80"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81"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82"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83"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84"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85"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86"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87"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88"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89"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90"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91"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92"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93"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94" w:author="Author"/>
                <w:rFonts w:ascii="Times New Roman" w:hAnsi="Times New Roman"/>
                <w:b/>
                <w:sz w:val="24"/>
                <w:lang w:val="en-ID"/>
              </w:rPr>
            </w:pPr>
          </w:p>
        </w:tc>
        <w:tc>
          <w:tcPr>
            <w:tcW w:w="283" w:type="dxa"/>
            <w:shd w:val="clear" w:color="auto" w:fill="EAF1DD" w:themeFill="accent3" w:themeFillTint="33"/>
          </w:tcPr>
          <w:p w:rsidR="009052EB" w:rsidRDefault="009052EB" w:rsidP="00DF3D14">
            <w:pPr>
              <w:spacing w:before="60" w:after="60" w:line="240" w:lineRule="auto"/>
              <w:rPr>
                <w:ins w:id="895"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96"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97"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98"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899" w:author="Author"/>
                <w:rFonts w:ascii="Times New Roman" w:hAnsi="Times New Roman"/>
                <w:b/>
                <w:sz w:val="24"/>
                <w:lang w:val="en-ID"/>
              </w:rPr>
            </w:pPr>
          </w:p>
        </w:tc>
        <w:tc>
          <w:tcPr>
            <w:tcW w:w="283" w:type="dxa"/>
            <w:shd w:val="clear" w:color="auto" w:fill="DAEEF3" w:themeFill="accent5" w:themeFillTint="33"/>
          </w:tcPr>
          <w:p w:rsidR="009052EB" w:rsidRDefault="009052EB" w:rsidP="00DF3D14">
            <w:pPr>
              <w:spacing w:before="60" w:after="60" w:line="240" w:lineRule="auto"/>
              <w:rPr>
                <w:ins w:id="900" w:author="Author"/>
                <w:rFonts w:ascii="Times New Roman" w:hAnsi="Times New Roman"/>
                <w:b/>
                <w:sz w:val="24"/>
                <w:lang w:val="en-ID"/>
              </w:rPr>
            </w:pPr>
          </w:p>
        </w:tc>
      </w:tr>
      <w:tr w:rsidR="009052EB" w:rsidRPr="003445CD" w:rsidDel="009052EB" w:rsidTr="001B1970">
        <w:trPr>
          <w:trHeight w:val="240"/>
          <w:ins w:id="901" w:author="Author"/>
          <w:del w:id="902"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903" w:author="Author"/>
                <w:del w:id="904"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905" w:author="Author"/>
                <w:del w:id="906"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907" w:author="Author"/>
                <w:del w:id="908" w:author="Author"/>
                <w:rFonts w:ascii="Times New Roman" w:hAnsi="Times New Roman"/>
                <w:sz w:val="24"/>
                <w:lang w:val="en-ID"/>
              </w:rPr>
            </w:pPr>
            <w:ins w:id="909" w:author="Author">
              <w:del w:id="910"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911" w:author="Author"/>
                <w:del w:id="91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913" w:author="Author"/>
                <w:del w:id="91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915" w:author="Author"/>
                <w:del w:id="91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917" w:author="Author"/>
                <w:del w:id="918"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919" w:author="Author"/>
                <w:del w:id="92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921" w:author="Author"/>
                <w:del w:id="92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923" w:author="Author"/>
                <w:del w:id="924"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925" w:author="Author"/>
                <w:del w:id="92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27" w:author="Author"/>
                <w:del w:id="92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29" w:author="Author"/>
                <w:del w:id="93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31" w:author="Author"/>
                <w:del w:id="93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33" w:author="Author"/>
                <w:del w:id="93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35" w:author="Author"/>
                <w:del w:id="93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37" w:author="Author"/>
                <w:del w:id="93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39" w:author="Author"/>
                <w:del w:id="94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41" w:author="Author"/>
                <w:del w:id="94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43" w:author="Author"/>
                <w:del w:id="94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45" w:author="Author"/>
                <w:del w:id="94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47" w:author="Author"/>
                <w:del w:id="94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49" w:author="Author"/>
                <w:del w:id="95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51" w:author="Author"/>
                <w:del w:id="95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53" w:author="Author"/>
                <w:del w:id="95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55" w:author="Author"/>
                <w:del w:id="95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57" w:author="Author"/>
                <w:del w:id="95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959" w:author="Author"/>
                <w:del w:id="96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61" w:author="Author"/>
                <w:del w:id="96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63" w:author="Author"/>
                <w:del w:id="96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65" w:author="Author"/>
                <w:del w:id="96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67" w:author="Author"/>
                <w:del w:id="96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69" w:author="Author"/>
                <w:del w:id="970" w:author="Author"/>
                <w:rFonts w:ascii="Times New Roman" w:hAnsi="Times New Roman"/>
                <w:b/>
                <w:sz w:val="24"/>
                <w:lang w:val="en-ID"/>
              </w:rPr>
            </w:pPr>
          </w:p>
        </w:tc>
      </w:tr>
      <w:tr w:rsidR="009052EB" w:rsidRPr="003445CD" w:rsidDel="009052EB" w:rsidTr="001B1970">
        <w:trPr>
          <w:trHeight w:val="240"/>
          <w:ins w:id="971" w:author="Author"/>
          <w:del w:id="972"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973" w:author="Author"/>
                <w:del w:id="974"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975" w:author="Author"/>
                <w:del w:id="976"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977" w:author="Author"/>
                <w:del w:id="978" w:author="Author"/>
                <w:rFonts w:ascii="Times New Roman" w:hAnsi="Times New Roman"/>
                <w:sz w:val="24"/>
                <w:lang w:val="en-ID"/>
              </w:rPr>
            </w:pPr>
            <w:ins w:id="979" w:author="Author">
              <w:del w:id="980"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981" w:author="Author"/>
                <w:del w:id="98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983" w:author="Author"/>
                <w:del w:id="98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985" w:author="Author"/>
                <w:del w:id="98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987" w:author="Author"/>
                <w:del w:id="988"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989" w:author="Author"/>
                <w:del w:id="99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991" w:author="Author"/>
                <w:del w:id="99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993" w:author="Author"/>
                <w:del w:id="994"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995" w:author="Author"/>
                <w:del w:id="99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97" w:author="Author"/>
                <w:del w:id="99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999" w:author="Author"/>
                <w:del w:id="100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01" w:author="Author"/>
                <w:del w:id="100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03" w:author="Author"/>
                <w:del w:id="100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05" w:author="Author"/>
                <w:del w:id="100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07" w:author="Author"/>
                <w:del w:id="100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09" w:author="Author"/>
                <w:del w:id="101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11" w:author="Author"/>
                <w:del w:id="101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13" w:author="Author"/>
                <w:del w:id="101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15" w:author="Author"/>
                <w:del w:id="101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17" w:author="Author"/>
                <w:del w:id="101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19" w:author="Author"/>
                <w:del w:id="102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21" w:author="Author"/>
                <w:del w:id="102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23" w:author="Author"/>
                <w:del w:id="102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25" w:author="Author"/>
                <w:del w:id="102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27" w:author="Author"/>
                <w:del w:id="102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29" w:author="Author"/>
                <w:del w:id="103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31" w:author="Author"/>
                <w:del w:id="103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33" w:author="Author"/>
                <w:del w:id="103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35" w:author="Author"/>
                <w:del w:id="103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37" w:author="Author"/>
                <w:del w:id="103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39" w:author="Author"/>
                <w:del w:id="1040" w:author="Author"/>
                <w:rFonts w:ascii="Times New Roman" w:hAnsi="Times New Roman"/>
                <w:b/>
                <w:sz w:val="24"/>
                <w:lang w:val="en-ID"/>
              </w:rPr>
            </w:pPr>
          </w:p>
        </w:tc>
      </w:tr>
      <w:tr w:rsidR="009052EB" w:rsidRPr="003445CD" w:rsidDel="009052EB" w:rsidTr="001B1970">
        <w:trPr>
          <w:trHeight w:val="240"/>
          <w:ins w:id="1041" w:author="Author"/>
          <w:del w:id="1042"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1043" w:author="Author"/>
                <w:del w:id="1044"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1045" w:author="Author"/>
                <w:del w:id="1046"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1047" w:author="Author"/>
                <w:del w:id="1048" w:author="Author"/>
                <w:rFonts w:ascii="Times New Roman" w:hAnsi="Times New Roman"/>
                <w:sz w:val="24"/>
                <w:lang w:val="en-ID"/>
              </w:rPr>
            </w:pPr>
            <w:ins w:id="1049" w:author="Author">
              <w:del w:id="1050"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1051" w:author="Author"/>
                <w:del w:id="105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053" w:author="Author"/>
                <w:del w:id="105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055" w:author="Author"/>
                <w:del w:id="105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057" w:author="Author"/>
                <w:del w:id="1058"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059" w:author="Author"/>
                <w:del w:id="106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061" w:author="Author"/>
                <w:del w:id="106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063" w:author="Author"/>
                <w:del w:id="1064"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065" w:author="Author"/>
                <w:del w:id="106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67" w:author="Author"/>
                <w:del w:id="106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69" w:author="Author"/>
                <w:del w:id="107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71" w:author="Author"/>
                <w:del w:id="107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73" w:author="Author"/>
                <w:del w:id="107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75" w:author="Author"/>
                <w:del w:id="107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77" w:author="Author"/>
                <w:del w:id="107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79" w:author="Author"/>
                <w:del w:id="108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81" w:author="Author"/>
                <w:del w:id="108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83" w:author="Author"/>
                <w:del w:id="108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85" w:author="Author"/>
                <w:del w:id="108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87" w:author="Author"/>
                <w:del w:id="108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089" w:author="Author"/>
                <w:del w:id="109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91" w:author="Author"/>
                <w:del w:id="109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93" w:author="Author"/>
                <w:del w:id="109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95" w:author="Author"/>
                <w:del w:id="109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97" w:author="Author"/>
                <w:del w:id="109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099" w:author="Author"/>
                <w:del w:id="110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01" w:author="Author"/>
                <w:del w:id="110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03" w:author="Author"/>
                <w:del w:id="110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05" w:author="Author"/>
                <w:del w:id="110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07" w:author="Author"/>
                <w:del w:id="110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09" w:author="Author"/>
                <w:del w:id="1110" w:author="Author"/>
                <w:rFonts w:ascii="Times New Roman" w:hAnsi="Times New Roman"/>
                <w:b/>
                <w:sz w:val="24"/>
                <w:lang w:val="en-ID"/>
              </w:rPr>
            </w:pPr>
          </w:p>
        </w:tc>
      </w:tr>
      <w:tr w:rsidR="009052EB" w:rsidRPr="003445CD" w:rsidDel="009052EB" w:rsidTr="001B1970">
        <w:trPr>
          <w:trHeight w:val="240"/>
          <w:ins w:id="1111" w:author="Author"/>
          <w:del w:id="1112"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1113" w:author="Author"/>
                <w:del w:id="1114"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1115" w:author="Author"/>
                <w:del w:id="1116"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1117" w:author="Author"/>
                <w:del w:id="1118" w:author="Author"/>
                <w:rFonts w:ascii="Times New Roman" w:hAnsi="Times New Roman"/>
                <w:sz w:val="24"/>
                <w:lang w:val="en-ID"/>
              </w:rPr>
            </w:pPr>
            <w:ins w:id="1119" w:author="Author">
              <w:del w:id="1120"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1121" w:author="Author"/>
                <w:del w:id="112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123" w:author="Author"/>
                <w:del w:id="112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125" w:author="Author"/>
                <w:del w:id="112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127" w:author="Author"/>
                <w:del w:id="1128"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129" w:author="Author"/>
                <w:del w:id="113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131" w:author="Author"/>
                <w:del w:id="113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133" w:author="Author"/>
                <w:del w:id="1134"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135" w:author="Author"/>
                <w:del w:id="113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37" w:author="Author"/>
                <w:del w:id="113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39" w:author="Author"/>
                <w:del w:id="114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41" w:author="Author"/>
                <w:del w:id="114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43" w:author="Author"/>
                <w:del w:id="114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45" w:author="Author"/>
                <w:del w:id="114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47" w:author="Author"/>
                <w:del w:id="114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49" w:author="Author"/>
                <w:del w:id="115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51" w:author="Author"/>
                <w:del w:id="115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53" w:author="Author"/>
                <w:del w:id="115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55" w:author="Author"/>
                <w:del w:id="115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57" w:author="Author"/>
                <w:del w:id="115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59" w:author="Author"/>
                <w:del w:id="116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61" w:author="Author"/>
                <w:del w:id="116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63" w:author="Author"/>
                <w:del w:id="116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65" w:author="Author"/>
                <w:del w:id="116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67" w:author="Author"/>
                <w:del w:id="116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169" w:author="Author"/>
                <w:del w:id="117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71" w:author="Author"/>
                <w:del w:id="117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73" w:author="Author"/>
                <w:del w:id="117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75" w:author="Author"/>
                <w:del w:id="117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77" w:author="Author"/>
                <w:del w:id="117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179" w:author="Author"/>
                <w:del w:id="1180" w:author="Author"/>
                <w:rFonts w:ascii="Times New Roman" w:hAnsi="Times New Roman"/>
                <w:b/>
                <w:sz w:val="24"/>
                <w:lang w:val="en-ID"/>
              </w:rPr>
            </w:pPr>
          </w:p>
        </w:tc>
      </w:tr>
      <w:tr w:rsidR="009052EB" w:rsidRPr="003445CD" w:rsidDel="009052EB" w:rsidTr="001B1970">
        <w:trPr>
          <w:trHeight w:val="240"/>
          <w:ins w:id="1181" w:author="Author"/>
          <w:del w:id="1182" w:author="Author"/>
        </w:trPr>
        <w:tc>
          <w:tcPr>
            <w:tcW w:w="452" w:type="dxa"/>
            <w:shd w:val="clear" w:color="auto" w:fill="BFBFBF" w:themeFill="background1" w:themeFillShade="BF"/>
          </w:tcPr>
          <w:p w:rsidR="009052EB" w:rsidDel="009052EB" w:rsidRDefault="009052EB" w:rsidP="00DF3D14">
            <w:pPr>
              <w:spacing w:before="60" w:after="60" w:line="240" w:lineRule="auto"/>
              <w:ind w:left="-85" w:right="-85"/>
              <w:jc w:val="center"/>
              <w:rPr>
                <w:ins w:id="1183" w:author="Author"/>
                <w:del w:id="1184" w:author="Author"/>
                <w:rFonts w:ascii="Times New Roman" w:hAnsi="Times New Roman"/>
                <w:b/>
                <w:sz w:val="24"/>
                <w:lang w:val="en-ID"/>
              </w:rPr>
            </w:pPr>
          </w:p>
        </w:tc>
        <w:tc>
          <w:tcPr>
            <w:tcW w:w="4770" w:type="dxa"/>
            <w:shd w:val="clear" w:color="auto" w:fill="F2F2F2" w:themeFill="background1" w:themeFillShade="F2"/>
          </w:tcPr>
          <w:p w:rsidR="009052EB" w:rsidDel="009052EB" w:rsidRDefault="009052EB" w:rsidP="00DF3D14">
            <w:pPr>
              <w:spacing w:before="60" w:after="60" w:line="240" w:lineRule="auto"/>
              <w:rPr>
                <w:ins w:id="1185" w:author="Author"/>
                <w:del w:id="1186" w:author="Author"/>
                <w:rFonts w:ascii="Times New Roman" w:hAnsi="Times New Roman"/>
                <w:b/>
                <w:sz w:val="24"/>
                <w:lang w:val="en-ID"/>
              </w:rPr>
            </w:pPr>
          </w:p>
        </w:tc>
        <w:tc>
          <w:tcPr>
            <w:tcW w:w="820" w:type="dxa"/>
            <w:shd w:val="clear" w:color="auto" w:fill="F2DBDB" w:themeFill="accent2" w:themeFillTint="33"/>
          </w:tcPr>
          <w:p w:rsidR="009052EB" w:rsidDel="009052EB" w:rsidRDefault="009052EB" w:rsidP="00DF3D14">
            <w:pPr>
              <w:spacing w:before="60" w:after="60" w:line="240" w:lineRule="auto"/>
              <w:ind w:left="-85" w:right="-85"/>
              <w:jc w:val="center"/>
              <w:rPr>
                <w:ins w:id="1187" w:author="Author"/>
                <w:del w:id="1188" w:author="Author"/>
                <w:rFonts w:ascii="Times New Roman" w:hAnsi="Times New Roman"/>
                <w:sz w:val="24"/>
                <w:lang w:val="en-ID"/>
              </w:rPr>
            </w:pPr>
            <w:ins w:id="1189" w:author="Author">
              <w:del w:id="1190"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9052EB" w:rsidDel="009052EB" w:rsidRDefault="009052EB" w:rsidP="00DF3D14">
            <w:pPr>
              <w:spacing w:before="60" w:after="60" w:line="240" w:lineRule="auto"/>
              <w:rPr>
                <w:ins w:id="1191" w:author="Author"/>
                <w:del w:id="1192"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193" w:author="Author"/>
                <w:del w:id="1194"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195" w:author="Author"/>
                <w:del w:id="1196"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197" w:author="Author"/>
                <w:del w:id="1198" w:author="Author"/>
                <w:rFonts w:ascii="Times New Roman" w:hAnsi="Times New Roman"/>
                <w:b/>
                <w:sz w:val="24"/>
                <w:lang w:val="en-ID"/>
              </w:rPr>
            </w:pPr>
          </w:p>
        </w:tc>
        <w:tc>
          <w:tcPr>
            <w:tcW w:w="282" w:type="dxa"/>
            <w:shd w:val="clear" w:color="auto" w:fill="EAF1DD" w:themeFill="accent3" w:themeFillTint="33"/>
          </w:tcPr>
          <w:p w:rsidR="009052EB" w:rsidDel="009052EB" w:rsidRDefault="009052EB" w:rsidP="00DF3D14">
            <w:pPr>
              <w:spacing w:before="60" w:after="60" w:line="240" w:lineRule="auto"/>
              <w:rPr>
                <w:ins w:id="1199" w:author="Author"/>
                <w:del w:id="1200"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201" w:author="Author"/>
                <w:del w:id="1202"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203" w:author="Author"/>
                <w:del w:id="1204" w:author="Author"/>
                <w:rFonts w:ascii="Times New Roman" w:hAnsi="Times New Roman"/>
                <w:b/>
                <w:sz w:val="24"/>
                <w:lang w:val="en-ID"/>
              </w:rPr>
            </w:pPr>
          </w:p>
        </w:tc>
        <w:tc>
          <w:tcPr>
            <w:tcW w:w="282" w:type="dxa"/>
            <w:shd w:val="clear" w:color="auto" w:fill="DAEEF3" w:themeFill="accent5" w:themeFillTint="33"/>
          </w:tcPr>
          <w:p w:rsidR="009052EB" w:rsidDel="009052EB" w:rsidRDefault="009052EB" w:rsidP="00DF3D14">
            <w:pPr>
              <w:spacing w:before="60" w:after="60" w:line="240" w:lineRule="auto"/>
              <w:rPr>
                <w:ins w:id="1205" w:author="Author"/>
                <w:del w:id="120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07" w:author="Author"/>
                <w:del w:id="120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09" w:author="Author"/>
                <w:del w:id="121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11" w:author="Author"/>
                <w:del w:id="121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13" w:author="Author"/>
                <w:del w:id="121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15" w:author="Author"/>
                <w:del w:id="121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17" w:author="Author"/>
                <w:del w:id="121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19" w:author="Author"/>
                <w:del w:id="122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21" w:author="Author"/>
                <w:del w:id="122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23" w:author="Author"/>
                <w:del w:id="122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25" w:author="Author"/>
                <w:del w:id="122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27" w:author="Author"/>
                <w:del w:id="122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29" w:author="Author"/>
                <w:del w:id="1230"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31" w:author="Author"/>
                <w:del w:id="1232"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33" w:author="Author"/>
                <w:del w:id="1234"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35" w:author="Author"/>
                <w:del w:id="1236"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37" w:author="Author"/>
                <w:del w:id="1238" w:author="Author"/>
                <w:rFonts w:ascii="Times New Roman" w:hAnsi="Times New Roman"/>
                <w:b/>
                <w:sz w:val="24"/>
                <w:lang w:val="en-ID"/>
              </w:rPr>
            </w:pPr>
          </w:p>
        </w:tc>
        <w:tc>
          <w:tcPr>
            <w:tcW w:w="283" w:type="dxa"/>
            <w:shd w:val="clear" w:color="auto" w:fill="EAF1DD" w:themeFill="accent3" w:themeFillTint="33"/>
          </w:tcPr>
          <w:p w:rsidR="009052EB" w:rsidDel="009052EB" w:rsidRDefault="009052EB" w:rsidP="00DF3D14">
            <w:pPr>
              <w:spacing w:before="60" w:after="60" w:line="240" w:lineRule="auto"/>
              <w:rPr>
                <w:ins w:id="1239" w:author="Author"/>
                <w:del w:id="1240"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41" w:author="Author"/>
                <w:del w:id="1242"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43" w:author="Author"/>
                <w:del w:id="1244"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45" w:author="Author"/>
                <w:del w:id="1246"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47" w:author="Author"/>
                <w:del w:id="1248" w:author="Author"/>
                <w:rFonts w:ascii="Times New Roman" w:hAnsi="Times New Roman"/>
                <w:b/>
                <w:sz w:val="24"/>
                <w:lang w:val="en-ID"/>
              </w:rPr>
            </w:pPr>
          </w:p>
        </w:tc>
        <w:tc>
          <w:tcPr>
            <w:tcW w:w="283" w:type="dxa"/>
            <w:shd w:val="clear" w:color="auto" w:fill="DAEEF3" w:themeFill="accent5" w:themeFillTint="33"/>
          </w:tcPr>
          <w:p w:rsidR="009052EB" w:rsidDel="009052EB" w:rsidRDefault="009052EB" w:rsidP="00DF3D14">
            <w:pPr>
              <w:spacing w:before="60" w:after="60" w:line="240" w:lineRule="auto"/>
              <w:rPr>
                <w:ins w:id="1249" w:author="Author"/>
                <w:del w:id="1250" w:author="Author"/>
                <w:rFonts w:ascii="Times New Roman" w:hAnsi="Times New Roman"/>
                <w:b/>
                <w:sz w:val="24"/>
                <w:lang w:val="en-ID"/>
              </w:rPr>
            </w:pPr>
          </w:p>
        </w:tc>
      </w:tr>
      <w:tr w:rsidR="009052EB" w:rsidRPr="003445CD" w:rsidDel="00253CA0" w:rsidTr="00DF3D14">
        <w:trPr>
          <w:trHeight w:val="240"/>
          <w:ins w:id="1251" w:author="Author"/>
          <w:del w:id="1252" w:author="Author"/>
        </w:trPr>
        <w:tc>
          <w:tcPr>
            <w:tcW w:w="14524" w:type="dxa"/>
            <w:gridSpan w:val="33"/>
            <w:shd w:val="clear" w:color="auto" w:fill="FDE9D9" w:themeFill="accent6" w:themeFillTint="33"/>
          </w:tcPr>
          <w:p w:rsidR="009052EB" w:rsidDel="00253CA0" w:rsidRDefault="009052EB" w:rsidP="00DF3D14">
            <w:pPr>
              <w:spacing w:before="60" w:after="60" w:line="240" w:lineRule="auto"/>
              <w:ind w:left="-85" w:right="-85"/>
              <w:jc w:val="center"/>
              <w:rPr>
                <w:ins w:id="1253" w:author="Author"/>
                <w:del w:id="1254" w:author="Author"/>
                <w:rFonts w:ascii="Times New Roman" w:hAnsi="Times New Roman"/>
                <w:b/>
                <w:sz w:val="24"/>
                <w:lang w:val="en-ID"/>
              </w:rPr>
            </w:pPr>
          </w:p>
        </w:tc>
      </w:tr>
      <w:tr w:rsidR="009052EB" w:rsidRPr="003445CD" w:rsidDel="00253CA0" w:rsidTr="001B1970">
        <w:trPr>
          <w:trHeight w:val="240"/>
          <w:ins w:id="1255" w:author="Author"/>
          <w:del w:id="1256" w:author="Author"/>
        </w:trPr>
        <w:tc>
          <w:tcPr>
            <w:tcW w:w="452" w:type="dxa"/>
            <w:shd w:val="clear" w:color="auto" w:fill="BFBFBF" w:themeFill="background1" w:themeFillShade="BF"/>
          </w:tcPr>
          <w:p w:rsidR="009052EB" w:rsidDel="00253CA0" w:rsidRDefault="009052EB" w:rsidP="00DF3D14">
            <w:pPr>
              <w:spacing w:before="60" w:after="60" w:line="240" w:lineRule="auto"/>
              <w:ind w:left="-85" w:right="-85"/>
              <w:jc w:val="center"/>
              <w:rPr>
                <w:ins w:id="1257" w:author="Author"/>
                <w:del w:id="1258" w:author="Author"/>
                <w:rFonts w:ascii="Times New Roman" w:hAnsi="Times New Roman"/>
                <w:b/>
                <w:sz w:val="24"/>
                <w:lang w:val="en-ID"/>
              </w:rPr>
            </w:pPr>
          </w:p>
        </w:tc>
        <w:tc>
          <w:tcPr>
            <w:tcW w:w="4770" w:type="dxa"/>
            <w:shd w:val="clear" w:color="auto" w:fill="F2F2F2" w:themeFill="background1" w:themeFillShade="F2"/>
          </w:tcPr>
          <w:p w:rsidR="009052EB" w:rsidDel="00253CA0" w:rsidRDefault="009052EB" w:rsidP="00DF3D14">
            <w:pPr>
              <w:spacing w:before="60" w:after="60" w:line="240" w:lineRule="auto"/>
              <w:rPr>
                <w:ins w:id="1259" w:author="Author"/>
                <w:del w:id="1260"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rsidP="00DF3D14">
            <w:pPr>
              <w:spacing w:before="60" w:after="60" w:line="240" w:lineRule="auto"/>
              <w:ind w:left="-85" w:right="-85"/>
              <w:jc w:val="center"/>
              <w:rPr>
                <w:ins w:id="1261" w:author="Author"/>
                <w:del w:id="1262" w:author="Author"/>
                <w:rFonts w:ascii="Times New Roman" w:hAnsi="Times New Roman"/>
                <w:sz w:val="24"/>
                <w:lang w:val="en-ID"/>
              </w:rPr>
            </w:pPr>
            <w:ins w:id="1263" w:author="Author">
              <w:del w:id="1264" w:author="Author">
                <w:r w:rsidRPr="00316558" w:rsidDel="00253CA0">
                  <w:rPr>
                    <w:rFonts w:ascii="Times New Roman" w:hAnsi="Times New Roman"/>
                    <w:sz w:val="24"/>
                    <w:lang w:val="en-ID"/>
                  </w:rPr>
                  <w:delText>JP</w:delText>
                </w:r>
              </w:del>
            </w:ins>
          </w:p>
        </w:tc>
        <w:tc>
          <w:tcPr>
            <w:tcW w:w="282" w:type="dxa"/>
            <w:shd w:val="clear" w:color="auto" w:fill="EAF1DD" w:themeFill="accent3" w:themeFillTint="33"/>
          </w:tcPr>
          <w:p w:rsidR="009052EB" w:rsidDel="00253CA0" w:rsidRDefault="009052EB" w:rsidP="00DF3D14">
            <w:pPr>
              <w:spacing w:before="60" w:after="60" w:line="240" w:lineRule="auto"/>
              <w:rPr>
                <w:ins w:id="1265" w:author="Author"/>
                <w:del w:id="126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267" w:author="Author"/>
                <w:del w:id="1268"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269" w:author="Author"/>
                <w:del w:id="127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271" w:author="Author"/>
                <w:del w:id="1272"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273" w:author="Author"/>
                <w:del w:id="1274"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275" w:author="Author"/>
                <w:del w:id="1276"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277" w:author="Author"/>
                <w:del w:id="127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279" w:author="Author"/>
                <w:del w:id="128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281" w:author="Author"/>
                <w:del w:id="128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283" w:author="Author"/>
                <w:del w:id="128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285" w:author="Author"/>
                <w:del w:id="128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287" w:author="Author"/>
                <w:del w:id="128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289" w:author="Author"/>
                <w:del w:id="129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291" w:author="Author"/>
                <w:del w:id="129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293" w:author="Author"/>
                <w:del w:id="129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295" w:author="Author"/>
                <w:del w:id="129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297" w:author="Author"/>
                <w:del w:id="129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299" w:author="Author"/>
                <w:del w:id="130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01" w:author="Author"/>
                <w:del w:id="130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03" w:author="Author"/>
                <w:del w:id="130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05" w:author="Author"/>
                <w:del w:id="130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07" w:author="Author"/>
                <w:del w:id="130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09" w:author="Author"/>
                <w:del w:id="131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11" w:author="Author"/>
                <w:del w:id="131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13" w:author="Author"/>
                <w:del w:id="131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15" w:author="Author"/>
                <w:del w:id="131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17" w:author="Author"/>
                <w:del w:id="131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19" w:author="Author"/>
                <w:del w:id="132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21" w:author="Author"/>
                <w:del w:id="132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23" w:author="Author"/>
                <w:del w:id="1324" w:author="Author"/>
                <w:rFonts w:ascii="Times New Roman" w:hAnsi="Times New Roman"/>
                <w:b/>
                <w:sz w:val="24"/>
                <w:lang w:val="en-ID"/>
              </w:rPr>
            </w:pPr>
          </w:p>
        </w:tc>
      </w:tr>
      <w:tr w:rsidR="009052EB" w:rsidRPr="003445CD" w:rsidDel="00253CA0" w:rsidTr="001B1970">
        <w:trPr>
          <w:trHeight w:val="240"/>
          <w:ins w:id="1325" w:author="Author"/>
          <w:del w:id="1326" w:author="Author"/>
        </w:trPr>
        <w:tc>
          <w:tcPr>
            <w:tcW w:w="452" w:type="dxa"/>
            <w:shd w:val="clear" w:color="auto" w:fill="BFBFBF" w:themeFill="background1" w:themeFillShade="BF"/>
          </w:tcPr>
          <w:p w:rsidR="009052EB" w:rsidDel="00253CA0" w:rsidRDefault="009052EB" w:rsidP="00DF3D14">
            <w:pPr>
              <w:spacing w:before="60" w:after="60" w:line="240" w:lineRule="auto"/>
              <w:ind w:left="-85" w:right="-85"/>
              <w:jc w:val="center"/>
              <w:rPr>
                <w:ins w:id="1327" w:author="Author"/>
                <w:del w:id="1328" w:author="Author"/>
                <w:rFonts w:ascii="Times New Roman" w:hAnsi="Times New Roman"/>
                <w:b/>
                <w:sz w:val="24"/>
                <w:lang w:val="en-ID"/>
              </w:rPr>
            </w:pPr>
          </w:p>
        </w:tc>
        <w:tc>
          <w:tcPr>
            <w:tcW w:w="4770" w:type="dxa"/>
            <w:shd w:val="clear" w:color="auto" w:fill="F2F2F2" w:themeFill="background1" w:themeFillShade="F2"/>
          </w:tcPr>
          <w:p w:rsidR="009052EB" w:rsidDel="00253CA0" w:rsidRDefault="009052EB" w:rsidP="00DF3D14">
            <w:pPr>
              <w:spacing w:before="60" w:after="60" w:line="240" w:lineRule="auto"/>
              <w:rPr>
                <w:ins w:id="1329" w:author="Author"/>
                <w:del w:id="1330"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rsidP="00DF3D14">
            <w:pPr>
              <w:spacing w:before="60" w:after="60" w:line="240" w:lineRule="auto"/>
              <w:ind w:left="-85" w:right="-85"/>
              <w:jc w:val="center"/>
              <w:rPr>
                <w:ins w:id="1331" w:author="Author"/>
                <w:del w:id="1332" w:author="Author"/>
                <w:rFonts w:ascii="Times New Roman" w:hAnsi="Times New Roman"/>
                <w:sz w:val="24"/>
                <w:lang w:val="en-ID"/>
              </w:rPr>
            </w:pPr>
            <w:ins w:id="1333" w:author="Author">
              <w:del w:id="1334"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9052EB" w:rsidDel="00253CA0" w:rsidRDefault="009052EB" w:rsidP="00DF3D14">
            <w:pPr>
              <w:spacing w:before="60" w:after="60" w:line="240" w:lineRule="auto"/>
              <w:rPr>
                <w:ins w:id="1335" w:author="Author"/>
                <w:del w:id="133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337" w:author="Author"/>
                <w:del w:id="1338"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339" w:author="Author"/>
                <w:del w:id="134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341" w:author="Author"/>
                <w:del w:id="1342"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343" w:author="Author"/>
                <w:del w:id="1344"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345" w:author="Author"/>
                <w:del w:id="1346"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347" w:author="Author"/>
                <w:del w:id="134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349" w:author="Author"/>
                <w:del w:id="135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51" w:author="Author"/>
                <w:del w:id="135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53" w:author="Author"/>
                <w:del w:id="135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55" w:author="Author"/>
                <w:del w:id="135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57" w:author="Author"/>
                <w:del w:id="135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59" w:author="Author"/>
                <w:del w:id="136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61" w:author="Author"/>
                <w:del w:id="136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63" w:author="Author"/>
                <w:del w:id="136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65" w:author="Author"/>
                <w:del w:id="136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67" w:author="Author"/>
                <w:del w:id="136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69" w:author="Author"/>
                <w:del w:id="137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71" w:author="Author"/>
                <w:del w:id="137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73" w:author="Author"/>
                <w:del w:id="137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75" w:author="Author"/>
                <w:del w:id="137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77" w:author="Author"/>
                <w:del w:id="137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79" w:author="Author"/>
                <w:del w:id="138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81" w:author="Author"/>
                <w:del w:id="138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383" w:author="Author"/>
                <w:del w:id="138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85" w:author="Author"/>
                <w:del w:id="138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87" w:author="Author"/>
                <w:del w:id="138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89" w:author="Author"/>
                <w:del w:id="139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91" w:author="Author"/>
                <w:del w:id="139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393" w:author="Author"/>
                <w:del w:id="1394" w:author="Author"/>
                <w:rFonts w:ascii="Times New Roman" w:hAnsi="Times New Roman"/>
                <w:b/>
                <w:sz w:val="24"/>
                <w:lang w:val="en-ID"/>
              </w:rPr>
            </w:pPr>
          </w:p>
        </w:tc>
      </w:tr>
      <w:tr w:rsidR="009052EB" w:rsidRPr="003445CD" w:rsidDel="00253CA0" w:rsidTr="001B1970">
        <w:trPr>
          <w:trHeight w:val="240"/>
          <w:ins w:id="1395" w:author="Author"/>
          <w:del w:id="1396" w:author="Author"/>
        </w:trPr>
        <w:tc>
          <w:tcPr>
            <w:tcW w:w="452" w:type="dxa"/>
            <w:shd w:val="clear" w:color="auto" w:fill="BFBFBF" w:themeFill="background1" w:themeFillShade="BF"/>
          </w:tcPr>
          <w:p w:rsidR="009052EB" w:rsidDel="00253CA0" w:rsidRDefault="009052EB" w:rsidP="00DF3D14">
            <w:pPr>
              <w:spacing w:before="60" w:after="60" w:line="240" w:lineRule="auto"/>
              <w:ind w:left="-85" w:right="-85"/>
              <w:jc w:val="center"/>
              <w:rPr>
                <w:ins w:id="1397" w:author="Author"/>
                <w:del w:id="1398" w:author="Author"/>
                <w:rFonts w:ascii="Times New Roman" w:hAnsi="Times New Roman"/>
                <w:b/>
                <w:sz w:val="24"/>
                <w:lang w:val="en-ID"/>
              </w:rPr>
            </w:pPr>
          </w:p>
        </w:tc>
        <w:tc>
          <w:tcPr>
            <w:tcW w:w="4770" w:type="dxa"/>
            <w:shd w:val="clear" w:color="auto" w:fill="F2F2F2" w:themeFill="background1" w:themeFillShade="F2"/>
          </w:tcPr>
          <w:p w:rsidR="009052EB" w:rsidDel="00253CA0" w:rsidRDefault="009052EB" w:rsidP="00DF3D14">
            <w:pPr>
              <w:spacing w:before="60" w:after="60" w:line="240" w:lineRule="auto"/>
              <w:rPr>
                <w:ins w:id="1399" w:author="Author"/>
                <w:del w:id="1400"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rsidP="00DF3D14">
            <w:pPr>
              <w:spacing w:before="60" w:after="60" w:line="240" w:lineRule="auto"/>
              <w:ind w:left="-85" w:right="-85"/>
              <w:jc w:val="center"/>
              <w:rPr>
                <w:ins w:id="1401" w:author="Author"/>
                <w:del w:id="1402" w:author="Author"/>
                <w:rFonts w:ascii="Times New Roman" w:hAnsi="Times New Roman"/>
                <w:sz w:val="24"/>
                <w:lang w:val="en-ID"/>
              </w:rPr>
            </w:pPr>
            <w:ins w:id="1403" w:author="Author">
              <w:del w:id="1404"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9052EB" w:rsidDel="00253CA0" w:rsidRDefault="009052EB" w:rsidP="00DF3D14">
            <w:pPr>
              <w:spacing w:before="60" w:after="60" w:line="240" w:lineRule="auto"/>
              <w:rPr>
                <w:ins w:id="1405" w:author="Author"/>
                <w:del w:id="140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407" w:author="Author"/>
                <w:del w:id="1408"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409" w:author="Author"/>
                <w:del w:id="141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411" w:author="Author"/>
                <w:del w:id="1412"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413" w:author="Author"/>
                <w:del w:id="1414"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415" w:author="Author"/>
                <w:del w:id="1416"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417" w:author="Author"/>
                <w:del w:id="141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419" w:author="Author"/>
                <w:del w:id="142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21" w:author="Author"/>
                <w:del w:id="142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23" w:author="Author"/>
                <w:del w:id="142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25" w:author="Author"/>
                <w:del w:id="142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27" w:author="Author"/>
                <w:del w:id="142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29" w:author="Author"/>
                <w:del w:id="143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31" w:author="Author"/>
                <w:del w:id="143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33" w:author="Author"/>
                <w:del w:id="143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35" w:author="Author"/>
                <w:del w:id="143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37" w:author="Author"/>
                <w:del w:id="143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39" w:author="Author"/>
                <w:del w:id="144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41" w:author="Author"/>
                <w:del w:id="144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43" w:author="Author"/>
                <w:del w:id="144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45" w:author="Author"/>
                <w:del w:id="144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47" w:author="Author"/>
                <w:del w:id="144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49" w:author="Author"/>
                <w:del w:id="145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51" w:author="Author"/>
                <w:del w:id="145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53" w:author="Author"/>
                <w:del w:id="145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55" w:author="Author"/>
                <w:del w:id="145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57" w:author="Author"/>
                <w:del w:id="145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59" w:author="Author"/>
                <w:del w:id="146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61" w:author="Author"/>
                <w:del w:id="146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63" w:author="Author"/>
                <w:del w:id="1464" w:author="Author"/>
                <w:rFonts w:ascii="Times New Roman" w:hAnsi="Times New Roman"/>
                <w:b/>
                <w:sz w:val="24"/>
                <w:lang w:val="en-ID"/>
              </w:rPr>
            </w:pPr>
          </w:p>
        </w:tc>
      </w:tr>
      <w:tr w:rsidR="009052EB" w:rsidRPr="003445CD" w:rsidDel="00253CA0" w:rsidTr="001B1970">
        <w:trPr>
          <w:trHeight w:val="240"/>
          <w:ins w:id="1465" w:author="Author"/>
          <w:del w:id="1466" w:author="Author"/>
        </w:trPr>
        <w:tc>
          <w:tcPr>
            <w:tcW w:w="452" w:type="dxa"/>
            <w:shd w:val="clear" w:color="auto" w:fill="BFBFBF" w:themeFill="background1" w:themeFillShade="BF"/>
          </w:tcPr>
          <w:p w:rsidR="009052EB" w:rsidDel="00253CA0" w:rsidRDefault="009052EB" w:rsidP="00DF3D14">
            <w:pPr>
              <w:spacing w:before="60" w:after="60" w:line="240" w:lineRule="auto"/>
              <w:ind w:left="-85" w:right="-85"/>
              <w:jc w:val="center"/>
              <w:rPr>
                <w:ins w:id="1467" w:author="Author"/>
                <w:del w:id="1468" w:author="Author"/>
                <w:rFonts w:ascii="Times New Roman" w:hAnsi="Times New Roman"/>
                <w:b/>
                <w:sz w:val="24"/>
                <w:lang w:val="en-ID"/>
              </w:rPr>
            </w:pPr>
          </w:p>
        </w:tc>
        <w:tc>
          <w:tcPr>
            <w:tcW w:w="4770" w:type="dxa"/>
            <w:shd w:val="clear" w:color="auto" w:fill="F2F2F2" w:themeFill="background1" w:themeFillShade="F2"/>
          </w:tcPr>
          <w:p w:rsidR="009052EB" w:rsidDel="00253CA0" w:rsidRDefault="009052EB" w:rsidP="00DF3D14">
            <w:pPr>
              <w:spacing w:before="60" w:after="60" w:line="240" w:lineRule="auto"/>
              <w:rPr>
                <w:ins w:id="1469" w:author="Author"/>
                <w:del w:id="1470"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rsidP="00DF3D14">
            <w:pPr>
              <w:spacing w:before="60" w:after="60" w:line="240" w:lineRule="auto"/>
              <w:ind w:left="-85" w:right="-85"/>
              <w:jc w:val="center"/>
              <w:rPr>
                <w:ins w:id="1471" w:author="Author"/>
                <w:del w:id="1472" w:author="Author"/>
                <w:rFonts w:ascii="Times New Roman" w:hAnsi="Times New Roman"/>
                <w:sz w:val="24"/>
                <w:lang w:val="en-ID"/>
              </w:rPr>
            </w:pPr>
            <w:ins w:id="1473" w:author="Author">
              <w:del w:id="1474"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9052EB" w:rsidDel="00253CA0" w:rsidRDefault="009052EB" w:rsidP="00DF3D14">
            <w:pPr>
              <w:spacing w:before="60" w:after="60" w:line="240" w:lineRule="auto"/>
              <w:rPr>
                <w:ins w:id="1475" w:author="Author"/>
                <w:del w:id="147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477" w:author="Author"/>
                <w:del w:id="1478"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479" w:author="Author"/>
                <w:del w:id="148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481" w:author="Author"/>
                <w:del w:id="1482"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483" w:author="Author"/>
                <w:del w:id="1484"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485" w:author="Author"/>
                <w:del w:id="1486"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487" w:author="Author"/>
                <w:del w:id="148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489" w:author="Author"/>
                <w:del w:id="149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91" w:author="Author"/>
                <w:del w:id="149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493" w:author="Author"/>
                <w:del w:id="149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95" w:author="Author"/>
                <w:del w:id="149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97" w:author="Author"/>
                <w:del w:id="149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499" w:author="Author"/>
                <w:del w:id="150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01" w:author="Author"/>
                <w:del w:id="150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03" w:author="Author"/>
                <w:del w:id="150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05" w:author="Author"/>
                <w:del w:id="150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07" w:author="Author"/>
                <w:del w:id="150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09" w:author="Author"/>
                <w:del w:id="151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11" w:author="Author"/>
                <w:del w:id="151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13" w:author="Author"/>
                <w:del w:id="151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15" w:author="Author"/>
                <w:del w:id="151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17" w:author="Author"/>
                <w:del w:id="151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19" w:author="Author"/>
                <w:del w:id="152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21" w:author="Author"/>
                <w:del w:id="152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23" w:author="Author"/>
                <w:del w:id="152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25" w:author="Author"/>
                <w:del w:id="152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27" w:author="Author"/>
                <w:del w:id="152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29" w:author="Author"/>
                <w:del w:id="153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31" w:author="Author"/>
                <w:del w:id="153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33" w:author="Author"/>
                <w:del w:id="1534" w:author="Author"/>
                <w:rFonts w:ascii="Times New Roman" w:hAnsi="Times New Roman"/>
                <w:b/>
                <w:sz w:val="24"/>
                <w:lang w:val="en-ID"/>
              </w:rPr>
            </w:pPr>
          </w:p>
        </w:tc>
      </w:tr>
      <w:tr w:rsidR="009052EB" w:rsidRPr="003445CD" w:rsidDel="00253CA0" w:rsidTr="001B1970">
        <w:trPr>
          <w:trHeight w:val="240"/>
          <w:ins w:id="1535" w:author="Author"/>
          <w:del w:id="1536" w:author="Author"/>
        </w:trPr>
        <w:tc>
          <w:tcPr>
            <w:tcW w:w="452" w:type="dxa"/>
            <w:shd w:val="clear" w:color="auto" w:fill="BFBFBF" w:themeFill="background1" w:themeFillShade="BF"/>
          </w:tcPr>
          <w:p w:rsidR="009052EB" w:rsidDel="00253CA0" w:rsidRDefault="009052EB" w:rsidP="00DF3D14">
            <w:pPr>
              <w:spacing w:before="60" w:after="60" w:line="240" w:lineRule="auto"/>
              <w:ind w:left="-85" w:right="-85"/>
              <w:jc w:val="center"/>
              <w:rPr>
                <w:ins w:id="1537" w:author="Author"/>
                <w:del w:id="1538" w:author="Author"/>
                <w:rFonts w:ascii="Times New Roman" w:hAnsi="Times New Roman"/>
                <w:b/>
                <w:sz w:val="24"/>
                <w:lang w:val="en-ID"/>
              </w:rPr>
            </w:pPr>
          </w:p>
        </w:tc>
        <w:tc>
          <w:tcPr>
            <w:tcW w:w="4770" w:type="dxa"/>
            <w:shd w:val="clear" w:color="auto" w:fill="F2F2F2" w:themeFill="background1" w:themeFillShade="F2"/>
          </w:tcPr>
          <w:p w:rsidR="009052EB" w:rsidDel="00253CA0" w:rsidRDefault="009052EB" w:rsidP="00DF3D14">
            <w:pPr>
              <w:spacing w:before="60" w:after="60" w:line="240" w:lineRule="auto"/>
              <w:rPr>
                <w:ins w:id="1539" w:author="Author"/>
                <w:del w:id="1540"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rsidP="00DF3D14">
            <w:pPr>
              <w:spacing w:before="60" w:after="60" w:line="240" w:lineRule="auto"/>
              <w:ind w:left="-85" w:right="-85"/>
              <w:jc w:val="center"/>
              <w:rPr>
                <w:ins w:id="1541" w:author="Author"/>
                <w:del w:id="1542" w:author="Author"/>
                <w:rFonts w:ascii="Times New Roman" w:hAnsi="Times New Roman"/>
                <w:sz w:val="24"/>
                <w:lang w:val="en-ID"/>
              </w:rPr>
            </w:pPr>
            <w:ins w:id="1543" w:author="Author">
              <w:del w:id="1544"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9052EB" w:rsidDel="00253CA0" w:rsidRDefault="009052EB" w:rsidP="00DF3D14">
            <w:pPr>
              <w:spacing w:before="60" w:after="60" w:line="240" w:lineRule="auto"/>
              <w:rPr>
                <w:ins w:id="1545" w:author="Author"/>
                <w:del w:id="154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547" w:author="Author"/>
                <w:del w:id="1548"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549" w:author="Author"/>
                <w:del w:id="155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551" w:author="Author"/>
                <w:del w:id="1552"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553" w:author="Author"/>
                <w:del w:id="1554"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555" w:author="Author"/>
                <w:del w:id="1556"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557" w:author="Author"/>
                <w:del w:id="155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559" w:author="Author"/>
                <w:del w:id="156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61" w:author="Author"/>
                <w:del w:id="156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63" w:author="Author"/>
                <w:del w:id="156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65" w:author="Author"/>
                <w:del w:id="156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67" w:author="Author"/>
                <w:del w:id="156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69" w:author="Author"/>
                <w:del w:id="157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71" w:author="Author"/>
                <w:del w:id="157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73" w:author="Author"/>
                <w:del w:id="157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75" w:author="Author"/>
                <w:del w:id="157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77" w:author="Author"/>
                <w:del w:id="157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79" w:author="Author"/>
                <w:del w:id="158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81" w:author="Author"/>
                <w:del w:id="158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83" w:author="Author"/>
                <w:del w:id="158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85" w:author="Author"/>
                <w:del w:id="158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87" w:author="Author"/>
                <w:del w:id="158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89" w:author="Author"/>
                <w:del w:id="159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91" w:author="Author"/>
                <w:del w:id="159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593" w:author="Author"/>
                <w:del w:id="159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95" w:author="Author"/>
                <w:del w:id="159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97" w:author="Author"/>
                <w:del w:id="159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599" w:author="Author"/>
                <w:del w:id="160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01" w:author="Author"/>
                <w:del w:id="160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03" w:author="Author"/>
                <w:del w:id="1604" w:author="Author"/>
                <w:rFonts w:ascii="Times New Roman" w:hAnsi="Times New Roman"/>
                <w:b/>
                <w:sz w:val="24"/>
                <w:lang w:val="en-ID"/>
              </w:rPr>
            </w:pPr>
          </w:p>
        </w:tc>
      </w:tr>
      <w:tr w:rsidR="009052EB" w:rsidRPr="003445CD" w:rsidDel="00253CA0" w:rsidTr="001B1970">
        <w:trPr>
          <w:trHeight w:val="240"/>
          <w:ins w:id="1605" w:author="Author"/>
          <w:del w:id="1606" w:author="Author"/>
        </w:trPr>
        <w:tc>
          <w:tcPr>
            <w:tcW w:w="452" w:type="dxa"/>
            <w:shd w:val="clear" w:color="auto" w:fill="BFBFBF" w:themeFill="background1" w:themeFillShade="BF"/>
          </w:tcPr>
          <w:p w:rsidR="009052EB" w:rsidDel="00253CA0" w:rsidRDefault="009052EB" w:rsidP="00DF3D14">
            <w:pPr>
              <w:spacing w:before="60" w:after="60" w:line="240" w:lineRule="auto"/>
              <w:ind w:left="-85" w:right="-85"/>
              <w:jc w:val="center"/>
              <w:rPr>
                <w:ins w:id="1607" w:author="Author"/>
                <w:del w:id="1608" w:author="Author"/>
                <w:rFonts w:ascii="Times New Roman" w:hAnsi="Times New Roman"/>
                <w:b/>
                <w:sz w:val="24"/>
                <w:lang w:val="en-ID"/>
              </w:rPr>
            </w:pPr>
          </w:p>
        </w:tc>
        <w:tc>
          <w:tcPr>
            <w:tcW w:w="4770" w:type="dxa"/>
            <w:shd w:val="clear" w:color="auto" w:fill="F2F2F2" w:themeFill="background1" w:themeFillShade="F2"/>
          </w:tcPr>
          <w:p w:rsidR="009052EB" w:rsidDel="00253CA0" w:rsidRDefault="009052EB" w:rsidP="00DF3D14">
            <w:pPr>
              <w:spacing w:before="60" w:after="60" w:line="240" w:lineRule="auto"/>
              <w:rPr>
                <w:ins w:id="1609" w:author="Author"/>
                <w:del w:id="1610"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rsidP="00DF3D14">
            <w:pPr>
              <w:spacing w:before="60" w:after="60" w:line="240" w:lineRule="auto"/>
              <w:ind w:left="-85" w:right="-85"/>
              <w:jc w:val="center"/>
              <w:rPr>
                <w:ins w:id="1611" w:author="Author"/>
                <w:del w:id="1612" w:author="Author"/>
                <w:rFonts w:ascii="Times New Roman" w:hAnsi="Times New Roman"/>
                <w:sz w:val="24"/>
                <w:lang w:val="en-ID"/>
              </w:rPr>
            </w:pPr>
            <w:ins w:id="1613" w:author="Author">
              <w:del w:id="1614"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9052EB" w:rsidDel="00253CA0" w:rsidRDefault="009052EB" w:rsidP="00DF3D14">
            <w:pPr>
              <w:spacing w:before="60" w:after="60" w:line="240" w:lineRule="auto"/>
              <w:rPr>
                <w:ins w:id="1615" w:author="Author"/>
                <w:del w:id="161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617" w:author="Author"/>
                <w:del w:id="1618"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619" w:author="Author"/>
                <w:del w:id="162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621" w:author="Author"/>
                <w:del w:id="1622"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rsidP="00DF3D14">
            <w:pPr>
              <w:spacing w:before="60" w:after="60" w:line="240" w:lineRule="auto"/>
              <w:rPr>
                <w:ins w:id="1623" w:author="Author"/>
                <w:del w:id="1624"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625" w:author="Author"/>
                <w:del w:id="1626"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627" w:author="Author"/>
                <w:del w:id="162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rsidP="00DF3D14">
            <w:pPr>
              <w:spacing w:before="60" w:after="60" w:line="240" w:lineRule="auto"/>
              <w:rPr>
                <w:ins w:id="1629" w:author="Author"/>
                <w:del w:id="163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31" w:author="Author"/>
                <w:del w:id="163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33" w:author="Author"/>
                <w:del w:id="163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35" w:author="Author"/>
                <w:del w:id="163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37" w:author="Author"/>
                <w:del w:id="163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39" w:author="Author"/>
                <w:del w:id="164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41" w:author="Author"/>
                <w:del w:id="164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43" w:author="Author"/>
                <w:del w:id="164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45" w:author="Author"/>
                <w:del w:id="164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47" w:author="Author"/>
                <w:del w:id="164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49" w:author="Author"/>
                <w:del w:id="165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51" w:author="Author"/>
                <w:del w:id="165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53" w:author="Author"/>
                <w:del w:id="165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55" w:author="Author"/>
                <w:del w:id="165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57" w:author="Author"/>
                <w:del w:id="165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59" w:author="Author"/>
                <w:del w:id="166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61" w:author="Author"/>
                <w:del w:id="166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rsidP="00DF3D14">
            <w:pPr>
              <w:spacing w:before="60" w:after="60" w:line="240" w:lineRule="auto"/>
              <w:rPr>
                <w:ins w:id="1663" w:author="Author"/>
                <w:del w:id="166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65" w:author="Author"/>
                <w:del w:id="166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67" w:author="Author"/>
                <w:del w:id="166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69" w:author="Author"/>
                <w:del w:id="167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71" w:author="Author"/>
                <w:del w:id="167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rsidP="00DF3D14">
            <w:pPr>
              <w:spacing w:before="60" w:after="60" w:line="240" w:lineRule="auto"/>
              <w:rPr>
                <w:ins w:id="1673" w:author="Author"/>
                <w:del w:id="1674" w:author="Author"/>
                <w:rFonts w:ascii="Times New Roman" w:hAnsi="Times New Roman"/>
                <w:b/>
                <w:sz w:val="24"/>
                <w:lang w:val="en-ID"/>
              </w:rPr>
            </w:pPr>
          </w:p>
        </w:tc>
      </w:tr>
      <w:tr w:rsidR="009052EB" w:rsidRPr="003445CD" w:rsidDel="00253CA0" w:rsidTr="001B68F4">
        <w:trPr>
          <w:trHeight w:val="240"/>
          <w:del w:id="1675" w:author="Author"/>
        </w:trPr>
        <w:tc>
          <w:tcPr>
            <w:tcW w:w="14524" w:type="dxa"/>
            <w:gridSpan w:val="33"/>
            <w:shd w:val="clear" w:color="auto" w:fill="FDE9D9" w:themeFill="accent6" w:themeFillTint="33"/>
          </w:tcPr>
          <w:p w:rsidR="009052EB" w:rsidDel="00253CA0" w:rsidRDefault="009052EB">
            <w:pPr>
              <w:spacing w:before="60" w:after="60" w:line="240" w:lineRule="auto"/>
              <w:ind w:left="-85" w:right="-85"/>
              <w:jc w:val="center"/>
              <w:rPr>
                <w:del w:id="1676" w:author="Author"/>
                <w:rFonts w:ascii="Times New Roman" w:hAnsi="Times New Roman"/>
                <w:b/>
                <w:sz w:val="24"/>
                <w:lang w:val="en-ID"/>
              </w:rPr>
            </w:pPr>
          </w:p>
        </w:tc>
      </w:tr>
      <w:tr w:rsidR="009052EB" w:rsidRPr="003445CD" w:rsidDel="00253CA0" w:rsidTr="001B1970">
        <w:trPr>
          <w:trHeight w:val="240"/>
          <w:del w:id="1677" w:author="Author"/>
        </w:trPr>
        <w:tc>
          <w:tcPr>
            <w:tcW w:w="452" w:type="dxa"/>
            <w:shd w:val="clear" w:color="auto" w:fill="BFBFBF" w:themeFill="background1" w:themeFillShade="BF"/>
          </w:tcPr>
          <w:p w:rsidR="009052EB" w:rsidDel="00253CA0" w:rsidRDefault="009052EB">
            <w:pPr>
              <w:spacing w:before="60" w:after="60" w:line="240" w:lineRule="auto"/>
              <w:ind w:left="-85" w:right="-85"/>
              <w:jc w:val="center"/>
              <w:rPr>
                <w:del w:id="1678" w:author="Author"/>
                <w:rFonts w:ascii="Times New Roman" w:hAnsi="Times New Roman"/>
                <w:b/>
                <w:sz w:val="24"/>
                <w:lang w:val="en-ID"/>
              </w:rPr>
            </w:pPr>
            <w:del w:id="1679" w:author="Author">
              <w:r w:rsidDel="00253CA0">
                <w:rPr>
                  <w:rFonts w:ascii="Times New Roman" w:hAnsi="Times New Roman"/>
                  <w:b/>
                  <w:sz w:val="24"/>
                  <w:lang w:val="en-ID"/>
                </w:rPr>
                <w:delText>1</w:delText>
              </w:r>
            </w:del>
          </w:p>
        </w:tc>
        <w:tc>
          <w:tcPr>
            <w:tcW w:w="4770" w:type="dxa"/>
            <w:shd w:val="clear" w:color="auto" w:fill="F2F2F2" w:themeFill="background1" w:themeFillShade="F2"/>
          </w:tcPr>
          <w:p w:rsidR="009052EB" w:rsidDel="00253CA0" w:rsidRDefault="009052EB">
            <w:pPr>
              <w:spacing w:before="60" w:after="60" w:line="240" w:lineRule="auto"/>
              <w:rPr>
                <w:del w:id="1680"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pPr>
              <w:spacing w:before="60" w:after="60" w:line="240" w:lineRule="auto"/>
              <w:ind w:left="-85" w:right="-85"/>
              <w:jc w:val="center"/>
              <w:rPr>
                <w:del w:id="1681" w:author="Author"/>
                <w:rFonts w:ascii="Times New Roman" w:hAnsi="Times New Roman"/>
                <w:sz w:val="24"/>
                <w:lang w:val="en-ID"/>
              </w:rPr>
            </w:pPr>
            <w:del w:id="1682" w:author="Author">
              <w:r w:rsidRPr="00316558" w:rsidDel="00253CA0">
                <w:rPr>
                  <w:rFonts w:ascii="Times New Roman" w:hAnsi="Times New Roman"/>
                  <w:sz w:val="24"/>
                  <w:lang w:val="en-ID"/>
                </w:rPr>
                <w:delText>JP</w:delText>
              </w:r>
            </w:del>
          </w:p>
        </w:tc>
        <w:tc>
          <w:tcPr>
            <w:tcW w:w="282" w:type="dxa"/>
            <w:shd w:val="clear" w:color="auto" w:fill="EAF1DD" w:themeFill="accent3" w:themeFillTint="33"/>
          </w:tcPr>
          <w:p w:rsidR="009052EB" w:rsidDel="00253CA0" w:rsidRDefault="009052EB">
            <w:pPr>
              <w:spacing w:before="60" w:after="60" w:line="240" w:lineRule="auto"/>
              <w:rPr>
                <w:del w:id="1683"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684"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685"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68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687"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68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689"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69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69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69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693"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69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695"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69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69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69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699"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0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0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0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03"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0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05"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0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0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0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09"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1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1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12" w:author="Author"/>
                <w:rFonts w:ascii="Times New Roman" w:hAnsi="Times New Roman"/>
                <w:b/>
                <w:sz w:val="24"/>
                <w:lang w:val="en-ID"/>
              </w:rPr>
            </w:pPr>
          </w:p>
        </w:tc>
      </w:tr>
      <w:tr w:rsidR="009052EB" w:rsidRPr="003445CD" w:rsidDel="00253CA0" w:rsidTr="001B1970">
        <w:trPr>
          <w:trHeight w:val="240"/>
          <w:del w:id="1713" w:author="Author"/>
        </w:trPr>
        <w:tc>
          <w:tcPr>
            <w:tcW w:w="452" w:type="dxa"/>
            <w:shd w:val="clear" w:color="auto" w:fill="BFBFBF" w:themeFill="background1" w:themeFillShade="BF"/>
          </w:tcPr>
          <w:p w:rsidR="009052EB" w:rsidDel="00253CA0" w:rsidRDefault="009052EB">
            <w:pPr>
              <w:spacing w:before="60" w:after="60" w:line="240" w:lineRule="auto"/>
              <w:ind w:left="-85" w:right="-85"/>
              <w:jc w:val="center"/>
              <w:rPr>
                <w:del w:id="1714" w:author="Author"/>
                <w:rFonts w:ascii="Times New Roman" w:hAnsi="Times New Roman"/>
                <w:b/>
                <w:sz w:val="24"/>
                <w:lang w:val="en-ID"/>
              </w:rPr>
            </w:pPr>
            <w:del w:id="1715" w:author="Author">
              <w:r w:rsidDel="00253CA0">
                <w:rPr>
                  <w:rFonts w:ascii="Times New Roman" w:hAnsi="Times New Roman"/>
                  <w:b/>
                  <w:sz w:val="24"/>
                  <w:lang w:val="en-ID"/>
                </w:rPr>
                <w:delText>2</w:delText>
              </w:r>
            </w:del>
          </w:p>
        </w:tc>
        <w:tc>
          <w:tcPr>
            <w:tcW w:w="4770" w:type="dxa"/>
            <w:shd w:val="clear" w:color="auto" w:fill="F2F2F2" w:themeFill="background1" w:themeFillShade="F2"/>
          </w:tcPr>
          <w:p w:rsidR="009052EB" w:rsidDel="00253CA0" w:rsidRDefault="009052EB" w:rsidP="0042254C">
            <w:pPr>
              <w:spacing w:before="60" w:after="60" w:line="240" w:lineRule="auto"/>
              <w:rPr>
                <w:del w:id="1716" w:author="Author"/>
                <w:rFonts w:ascii="Times New Roman" w:hAnsi="Times New Roman"/>
                <w:b/>
                <w:sz w:val="24"/>
                <w:lang w:val="en-ID"/>
              </w:rPr>
              <w:pPrChange w:id="1717" w:author="Author">
                <w:pPr>
                  <w:numPr>
                    <w:numId w:val="7"/>
                  </w:numPr>
                  <w:spacing w:before="60" w:after="60" w:line="240" w:lineRule="auto"/>
                  <w:ind w:left="227" w:hanging="227"/>
                </w:pPr>
              </w:pPrChange>
            </w:pPr>
          </w:p>
        </w:tc>
        <w:tc>
          <w:tcPr>
            <w:tcW w:w="820" w:type="dxa"/>
            <w:shd w:val="clear" w:color="auto" w:fill="F2DBDB" w:themeFill="accent2" w:themeFillTint="33"/>
          </w:tcPr>
          <w:p w:rsidR="009052EB" w:rsidDel="00253CA0" w:rsidRDefault="009052EB">
            <w:pPr>
              <w:spacing w:before="60" w:after="60" w:line="240" w:lineRule="auto"/>
              <w:ind w:left="-85" w:right="-85"/>
              <w:jc w:val="center"/>
              <w:rPr>
                <w:del w:id="1718" w:author="Author"/>
                <w:rFonts w:ascii="Times New Roman" w:hAnsi="Times New Roman"/>
                <w:sz w:val="24"/>
                <w:lang w:val="en-ID"/>
              </w:rPr>
            </w:pPr>
            <w:del w:id="1719" w:author="Author">
              <w:r w:rsidDel="00253CA0">
                <w:rPr>
                  <w:rFonts w:ascii="Times New Roman" w:hAnsi="Times New Roman"/>
                  <w:sz w:val="24"/>
                  <w:lang w:val="en-ID"/>
                </w:rPr>
                <w:delText>JP</w:delText>
              </w:r>
            </w:del>
          </w:p>
        </w:tc>
        <w:tc>
          <w:tcPr>
            <w:tcW w:w="282" w:type="dxa"/>
            <w:shd w:val="clear" w:color="auto" w:fill="EAF1DD" w:themeFill="accent3" w:themeFillTint="33"/>
          </w:tcPr>
          <w:p w:rsidR="009052EB" w:rsidDel="00253CA0" w:rsidRDefault="009052EB">
            <w:pPr>
              <w:spacing w:before="60" w:after="60" w:line="240" w:lineRule="auto"/>
              <w:rPr>
                <w:del w:id="172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21"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22"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23"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24"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725"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726"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72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2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29"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3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31"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3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33"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3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35"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3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3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3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39"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4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41"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4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43"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4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45"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4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4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4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49" w:author="Author"/>
                <w:rFonts w:ascii="Times New Roman" w:hAnsi="Times New Roman"/>
                <w:b/>
                <w:sz w:val="24"/>
                <w:lang w:val="en-ID"/>
              </w:rPr>
            </w:pPr>
          </w:p>
        </w:tc>
      </w:tr>
      <w:tr w:rsidR="009052EB" w:rsidRPr="003445CD" w:rsidDel="00253CA0" w:rsidTr="001B1970">
        <w:trPr>
          <w:trHeight w:val="240"/>
          <w:del w:id="1750" w:author="Author"/>
        </w:trPr>
        <w:tc>
          <w:tcPr>
            <w:tcW w:w="452" w:type="dxa"/>
            <w:shd w:val="clear" w:color="auto" w:fill="BFBFBF" w:themeFill="background1" w:themeFillShade="BF"/>
          </w:tcPr>
          <w:p w:rsidR="009052EB" w:rsidDel="00253CA0" w:rsidRDefault="009052EB">
            <w:pPr>
              <w:spacing w:before="60" w:after="60" w:line="240" w:lineRule="auto"/>
              <w:ind w:left="-85" w:right="-85"/>
              <w:jc w:val="center"/>
              <w:rPr>
                <w:del w:id="1751" w:author="Author"/>
                <w:rFonts w:ascii="Times New Roman" w:hAnsi="Times New Roman"/>
                <w:b/>
                <w:sz w:val="24"/>
                <w:lang w:val="en-ID"/>
              </w:rPr>
            </w:pPr>
            <w:del w:id="1752" w:author="Author">
              <w:r w:rsidDel="00253CA0">
                <w:rPr>
                  <w:rFonts w:ascii="Times New Roman" w:hAnsi="Times New Roman"/>
                  <w:b/>
                  <w:sz w:val="24"/>
                  <w:lang w:val="en-ID"/>
                </w:rPr>
                <w:delText>3</w:delText>
              </w:r>
            </w:del>
          </w:p>
        </w:tc>
        <w:tc>
          <w:tcPr>
            <w:tcW w:w="4770" w:type="dxa"/>
            <w:shd w:val="clear" w:color="auto" w:fill="F2F2F2" w:themeFill="background1" w:themeFillShade="F2"/>
          </w:tcPr>
          <w:p w:rsidR="009052EB" w:rsidDel="00253CA0" w:rsidRDefault="009052EB" w:rsidP="0042254C">
            <w:pPr>
              <w:spacing w:before="60" w:after="60" w:line="240" w:lineRule="auto"/>
              <w:rPr>
                <w:del w:id="1753" w:author="Author"/>
                <w:rFonts w:ascii="Times New Roman" w:hAnsi="Times New Roman"/>
                <w:b/>
                <w:sz w:val="24"/>
                <w:lang w:val="en-ID"/>
              </w:rPr>
              <w:pPrChange w:id="1754" w:author="Author">
                <w:pPr>
                  <w:numPr>
                    <w:numId w:val="7"/>
                  </w:numPr>
                  <w:spacing w:before="60" w:after="60" w:line="240" w:lineRule="auto"/>
                  <w:ind w:left="227" w:hanging="227"/>
                </w:pPr>
              </w:pPrChange>
            </w:pPr>
          </w:p>
        </w:tc>
        <w:tc>
          <w:tcPr>
            <w:tcW w:w="820" w:type="dxa"/>
            <w:shd w:val="clear" w:color="auto" w:fill="F2DBDB" w:themeFill="accent2" w:themeFillTint="33"/>
          </w:tcPr>
          <w:p w:rsidR="009052EB" w:rsidDel="00253CA0" w:rsidRDefault="009052EB">
            <w:pPr>
              <w:spacing w:before="60" w:after="60" w:line="240" w:lineRule="auto"/>
              <w:ind w:left="-85" w:right="-85"/>
              <w:jc w:val="center"/>
              <w:rPr>
                <w:del w:id="1755" w:author="Author"/>
                <w:rFonts w:ascii="Times New Roman" w:hAnsi="Times New Roman"/>
                <w:sz w:val="24"/>
                <w:lang w:val="en-ID"/>
              </w:rPr>
            </w:pPr>
            <w:del w:id="1756" w:author="Author">
              <w:r w:rsidDel="00253CA0">
                <w:rPr>
                  <w:rFonts w:ascii="Times New Roman" w:hAnsi="Times New Roman"/>
                  <w:sz w:val="24"/>
                  <w:lang w:val="en-ID"/>
                </w:rPr>
                <w:delText>JP</w:delText>
              </w:r>
            </w:del>
          </w:p>
        </w:tc>
        <w:tc>
          <w:tcPr>
            <w:tcW w:w="282" w:type="dxa"/>
            <w:shd w:val="clear" w:color="auto" w:fill="EAF1DD" w:themeFill="accent3" w:themeFillTint="33"/>
          </w:tcPr>
          <w:p w:rsidR="009052EB" w:rsidDel="00253CA0" w:rsidRDefault="009052EB">
            <w:pPr>
              <w:spacing w:before="60" w:after="60" w:line="240" w:lineRule="auto"/>
              <w:rPr>
                <w:del w:id="1757"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58"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59"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6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61"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762"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763"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76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65"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6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67"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6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69"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7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7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7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73"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7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75"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7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77"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7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79"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8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78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8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83"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8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85"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786" w:author="Author"/>
                <w:rFonts w:ascii="Times New Roman" w:hAnsi="Times New Roman"/>
                <w:b/>
                <w:sz w:val="24"/>
                <w:lang w:val="en-ID"/>
              </w:rPr>
            </w:pPr>
          </w:p>
        </w:tc>
      </w:tr>
      <w:tr w:rsidR="009052EB" w:rsidRPr="003445CD" w:rsidDel="00253CA0" w:rsidTr="001B1970">
        <w:trPr>
          <w:trHeight w:val="240"/>
          <w:del w:id="1787" w:author="Author"/>
        </w:trPr>
        <w:tc>
          <w:tcPr>
            <w:tcW w:w="452" w:type="dxa"/>
            <w:shd w:val="clear" w:color="auto" w:fill="BFBFBF" w:themeFill="background1" w:themeFillShade="BF"/>
          </w:tcPr>
          <w:p w:rsidR="009052EB" w:rsidDel="00253CA0" w:rsidRDefault="009052EB">
            <w:pPr>
              <w:spacing w:before="60" w:after="60" w:line="240" w:lineRule="auto"/>
              <w:ind w:left="-85" w:right="-85"/>
              <w:jc w:val="center"/>
              <w:rPr>
                <w:del w:id="1788" w:author="Author"/>
                <w:rFonts w:ascii="Times New Roman" w:hAnsi="Times New Roman"/>
                <w:b/>
                <w:sz w:val="24"/>
                <w:lang w:val="en-ID"/>
              </w:rPr>
            </w:pPr>
            <w:del w:id="1789" w:author="Author">
              <w:r w:rsidDel="00253CA0">
                <w:rPr>
                  <w:rFonts w:ascii="Times New Roman" w:hAnsi="Times New Roman"/>
                  <w:b/>
                  <w:sz w:val="24"/>
                  <w:lang w:val="en-ID"/>
                </w:rPr>
                <w:delText>4</w:delText>
              </w:r>
            </w:del>
          </w:p>
        </w:tc>
        <w:tc>
          <w:tcPr>
            <w:tcW w:w="4770" w:type="dxa"/>
            <w:shd w:val="clear" w:color="auto" w:fill="F2F2F2" w:themeFill="background1" w:themeFillShade="F2"/>
          </w:tcPr>
          <w:p w:rsidR="009052EB" w:rsidDel="00253CA0" w:rsidRDefault="009052EB">
            <w:pPr>
              <w:spacing w:before="60" w:after="60" w:line="240" w:lineRule="auto"/>
              <w:rPr>
                <w:del w:id="1790"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pPr>
              <w:spacing w:before="60" w:after="60" w:line="240" w:lineRule="auto"/>
              <w:ind w:left="-85" w:right="-85"/>
              <w:jc w:val="center"/>
              <w:rPr>
                <w:del w:id="1791" w:author="Author"/>
                <w:rFonts w:ascii="Times New Roman" w:hAnsi="Times New Roman"/>
                <w:sz w:val="24"/>
                <w:lang w:val="en-ID"/>
              </w:rPr>
            </w:pPr>
            <w:del w:id="1792" w:author="Author">
              <w:r w:rsidDel="00253CA0">
                <w:rPr>
                  <w:rFonts w:ascii="Times New Roman" w:hAnsi="Times New Roman"/>
                  <w:sz w:val="24"/>
                  <w:lang w:val="en-ID"/>
                </w:rPr>
                <w:delText>JP</w:delText>
              </w:r>
            </w:del>
          </w:p>
        </w:tc>
        <w:tc>
          <w:tcPr>
            <w:tcW w:w="282" w:type="dxa"/>
            <w:shd w:val="clear" w:color="auto" w:fill="EAF1DD" w:themeFill="accent3" w:themeFillTint="33"/>
          </w:tcPr>
          <w:p w:rsidR="009052EB" w:rsidDel="00253CA0" w:rsidRDefault="009052EB">
            <w:pPr>
              <w:spacing w:before="60" w:after="60" w:line="240" w:lineRule="auto"/>
              <w:rPr>
                <w:del w:id="1793"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94"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95"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9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797"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79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799"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80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0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0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03"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0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05"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0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0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0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09"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1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1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1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13"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1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15"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1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1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1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19"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2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2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22" w:author="Author"/>
                <w:rFonts w:ascii="Times New Roman" w:hAnsi="Times New Roman"/>
                <w:b/>
                <w:sz w:val="24"/>
                <w:lang w:val="en-ID"/>
              </w:rPr>
            </w:pPr>
          </w:p>
        </w:tc>
      </w:tr>
      <w:tr w:rsidR="009052EB" w:rsidRPr="003445CD" w:rsidDel="00253CA0" w:rsidTr="001B1970">
        <w:trPr>
          <w:trHeight w:val="240"/>
          <w:del w:id="1823" w:author="Author"/>
        </w:trPr>
        <w:tc>
          <w:tcPr>
            <w:tcW w:w="452" w:type="dxa"/>
            <w:shd w:val="clear" w:color="auto" w:fill="BFBFBF" w:themeFill="background1" w:themeFillShade="BF"/>
          </w:tcPr>
          <w:p w:rsidR="009052EB" w:rsidDel="00253CA0" w:rsidRDefault="009052EB">
            <w:pPr>
              <w:spacing w:before="60" w:after="60" w:line="240" w:lineRule="auto"/>
              <w:ind w:left="-85" w:right="-85"/>
              <w:jc w:val="center"/>
              <w:rPr>
                <w:del w:id="1824" w:author="Author"/>
                <w:rFonts w:ascii="Times New Roman" w:hAnsi="Times New Roman"/>
                <w:b/>
                <w:sz w:val="24"/>
                <w:lang w:val="en-ID"/>
              </w:rPr>
            </w:pPr>
            <w:del w:id="1825" w:author="Author">
              <w:r w:rsidDel="00253CA0">
                <w:rPr>
                  <w:rFonts w:ascii="Times New Roman" w:hAnsi="Times New Roman"/>
                  <w:b/>
                  <w:sz w:val="24"/>
                  <w:lang w:val="en-ID"/>
                </w:rPr>
                <w:delText>5</w:delText>
              </w:r>
            </w:del>
          </w:p>
        </w:tc>
        <w:tc>
          <w:tcPr>
            <w:tcW w:w="4770" w:type="dxa"/>
            <w:shd w:val="clear" w:color="auto" w:fill="F2F2F2" w:themeFill="background1" w:themeFillShade="F2"/>
          </w:tcPr>
          <w:p w:rsidR="009052EB" w:rsidDel="00253CA0" w:rsidRDefault="009052EB">
            <w:pPr>
              <w:spacing w:before="60" w:after="60" w:line="240" w:lineRule="auto"/>
              <w:rPr>
                <w:del w:id="1826"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pPr>
              <w:spacing w:before="60" w:after="60" w:line="240" w:lineRule="auto"/>
              <w:ind w:left="-85" w:right="-85"/>
              <w:jc w:val="center"/>
              <w:rPr>
                <w:del w:id="1827" w:author="Author"/>
                <w:rFonts w:ascii="Times New Roman" w:hAnsi="Times New Roman"/>
                <w:sz w:val="24"/>
                <w:lang w:val="en-ID"/>
              </w:rPr>
            </w:pPr>
            <w:del w:id="1828" w:author="Author">
              <w:r w:rsidDel="00253CA0">
                <w:rPr>
                  <w:rFonts w:ascii="Times New Roman" w:hAnsi="Times New Roman"/>
                  <w:sz w:val="24"/>
                  <w:lang w:val="en-ID"/>
                </w:rPr>
                <w:delText>JP</w:delText>
              </w:r>
            </w:del>
          </w:p>
        </w:tc>
        <w:tc>
          <w:tcPr>
            <w:tcW w:w="282" w:type="dxa"/>
            <w:shd w:val="clear" w:color="auto" w:fill="EAF1DD" w:themeFill="accent3" w:themeFillTint="33"/>
          </w:tcPr>
          <w:p w:rsidR="009052EB" w:rsidDel="00253CA0" w:rsidRDefault="009052EB">
            <w:pPr>
              <w:spacing w:before="60" w:after="60" w:line="240" w:lineRule="auto"/>
              <w:rPr>
                <w:del w:id="1829"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830"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831"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832"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833"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834"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835"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83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3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3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39"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4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41"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4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43"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4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45"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4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4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48"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49"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50"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51"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52"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53"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54"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55"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56"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57"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58" w:author="Author"/>
                <w:rFonts w:ascii="Times New Roman" w:hAnsi="Times New Roman"/>
                <w:b/>
                <w:sz w:val="24"/>
                <w:lang w:val="en-ID"/>
              </w:rPr>
            </w:pPr>
          </w:p>
        </w:tc>
      </w:tr>
      <w:tr w:rsidR="009052EB" w:rsidRPr="003445CD" w:rsidDel="00253CA0" w:rsidTr="001B1970">
        <w:trPr>
          <w:trHeight w:val="240"/>
          <w:del w:id="1859" w:author="Author"/>
        </w:trPr>
        <w:tc>
          <w:tcPr>
            <w:tcW w:w="452" w:type="dxa"/>
            <w:shd w:val="clear" w:color="auto" w:fill="BFBFBF" w:themeFill="background1" w:themeFillShade="BF"/>
          </w:tcPr>
          <w:p w:rsidR="009052EB" w:rsidDel="00253CA0" w:rsidRDefault="009052EB">
            <w:pPr>
              <w:spacing w:before="60" w:after="60" w:line="240" w:lineRule="auto"/>
              <w:ind w:left="-85" w:right="-85"/>
              <w:jc w:val="center"/>
              <w:rPr>
                <w:del w:id="1860" w:author="Author"/>
                <w:rFonts w:ascii="Times New Roman" w:hAnsi="Times New Roman"/>
                <w:b/>
                <w:sz w:val="24"/>
                <w:lang w:val="en-ID"/>
              </w:rPr>
            </w:pPr>
          </w:p>
        </w:tc>
        <w:tc>
          <w:tcPr>
            <w:tcW w:w="4770" w:type="dxa"/>
            <w:shd w:val="clear" w:color="auto" w:fill="F2F2F2" w:themeFill="background1" w:themeFillShade="F2"/>
          </w:tcPr>
          <w:p w:rsidR="009052EB" w:rsidDel="00253CA0" w:rsidRDefault="009052EB">
            <w:pPr>
              <w:spacing w:before="60" w:after="60" w:line="240" w:lineRule="auto"/>
              <w:rPr>
                <w:del w:id="1861" w:author="Author"/>
                <w:rFonts w:ascii="Times New Roman" w:hAnsi="Times New Roman"/>
                <w:b/>
                <w:sz w:val="24"/>
                <w:lang w:val="en-ID"/>
              </w:rPr>
            </w:pPr>
          </w:p>
        </w:tc>
        <w:tc>
          <w:tcPr>
            <w:tcW w:w="820" w:type="dxa"/>
            <w:shd w:val="clear" w:color="auto" w:fill="F2DBDB" w:themeFill="accent2" w:themeFillTint="33"/>
          </w:tcPr>
          <w:p w:rsidR="009052EB" w:rsidDel="00253CA0" w:rsidRDefault="009052EB">
            <w:pPr>
              <w:spacing w:before="60" w:after="60" w:line="240" w:lineRule="auto"/>
              <w:ind w:left="-85" w:right="-85"/>
              <w:jc w:val="center"/>
              <w:rPr>
                <w:del w:id="1862" w:author="Author"/>
                <w:rFonts w:ascii="Times New Roman" w:hAnsi="Times New Roman"/>
                <w:sz w:val="24"/>
                <w:lang w:val="en-ID"/>
              </w:rPr>
            </w:pPr>
            <w:del w:id="1863" w:author="Author">
              <w:r w:rsidDel="00253CA0">
                <w:rPr>
                  <w:rFonts w:ascii="Times New Roman" w:hAnsi="Times New Roman"/>
                  <w:sz w:val="24"/>
                  <w:lang w:val="en-ID"/>
                </w:rPr>
                <w:delText>JP</w:delText>
              </w:r>
            </w:del>
          </w:p>
        </w:tc>
        <w:tc>
          <w:tcPr>
            <w:tcW w:w="282" w:type="dxa"/>
            <w:shd w:val="clear" w:color="auto" w:fill="EAF1DD" w:themeFill="accent3" w:themeFillTint="33"/>
          </w:tcPr>
          <w:p w:rsidR="009052EB" w:rsidDel="00253CA0" w:rsidRDefault="009052EB">
            <w:pPr>
              <w:spacing w:before="60" w:after="60" w:line="240" w:lineRule="auto"/>
              <w:rPr>
                <w:del w:id="1864"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865"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866"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867" w:author="Author"/>
                <w:rFonts w:ascii="Times New Roman" w:hAnsi="Times New Roman"/>
                <w:b/>
                <w:sz w:val="24"/>
                <w:lang w:val="en-ID"/>
              </w:rPr>
            </w:pPr>
          </w:p>
        </w:tc>
        <w:tc>
          <w:tcPr>
            <w:tcW w:w="282" w:type="dxa"/>
            <w:shd w:val="clear" w:color="auto" w:fill="EAF1DD" w:themeFill="accent3" w:themeFillTint="33"/>
          </w:tcPr>
          <w:p w:rsidR="009052EB" w:rsidDel="00253CA0" w:rsidRDefault="009052EB">
            <w:pPr>
              <w:spacing w:before="60" w:after="60" w:line="240" w:lineRule="auto"/>
              <w:rPr>
                <w:del w:id="1868"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869"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870" w:author="Author"/>
                <w:rFonts w:ascii="Times New Roman" w:hAnsi="Times New Roman"/>
                <w:b/>
                <w:sz w:val="24"/>
                <w:lang w:val="en-ID"/>
              </w:rPr>
            </w:pPr>
          </w:p>
        </w:tc>
        <w:tc>
          <w:tcPr>
            <w:tcW w:w="282" w:type="dxa"/>
            <w:shd w:val="clear" w:color="auto" w:fill="DAEEF3" w:themeFill="accent5" w:themeFillTint="33"/>
          </w:tcPr>
          <w:p w:rsidR="009052EB" w:rsidDel="00253CA0" w:rsidRDefault="009052EB">
            <w:pPr>
              <w:spacing w:before="60" w:after="60" w:line="240" w:lineRule="auto"/>
              <w:rPr>
                <w:del w:id="187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7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73"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7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75"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7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77"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7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79"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8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8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8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83"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84"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85"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86"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87" w:author="Author"/>
                <w:rFonts w:ascii="Times New Roman" w:hAnsi="Times New Roman"/>
                <w:b/>
                <w:sz w:val="24"/>
                <w:lang w:val="en-ID"/>
              </w:rPr>
            </w:pPr>
          </w:p>
        </w:tc>
        <w:tc>
          <w:tcPr>
            <w:tcW w:w="283" w:type="dxa"/>
            <w:shd w:val="clear" w:color="auto" w:fill="EAF1DD" w:themeFill="accent3" w:themeFillTint="33"/>
          </w:tcPr>
          <w:p w:rsidR="009052EB" w:rsidDel="00253CA0" w:rsidRDefault="009052EB">
            <w:pPr>
              <w:spacing w:before="60" w:after="60" w:line="240" w:lineRule="auto"/>
              <w:rPr>
                <w:del w:id="1888"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89"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90"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91"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92" w:author="Author"/>
                <w:rFonts w:ascii="Times New Roman" w:hAnsi="Times New Roman"/>
                <w:b/>
                <w:sz w:val="24"/>
                <w:lang w:val="en-ID"/>
              </w:rPr>
            </w:pPr>
          </w:p>
        </w:tc>
        <w:tc>
          <w:tcPr>
            <w:tcW w:w="283" w:type="dxa"/>
            <w:shd w:val="clear" w:color="auto" w:fill="DAEEF3" w:themeFill="accent5" w:themeFillTint="33"/>
          </w:tcPr>
          <w:p w:rsidR="009052EB" w:rsidDel="00253CA0" w:rsidRDefault="009052EB">
            <w:pPr>
              <w:spacing w:before="60" w:after="60" w:line="240" w:lineRule="auto"/>
              <w:rPr>
                <w:del w:id="1893" w:author="Author"/>
                <w:rFonts w:ascii="Times New Roman" w:hAnsi="Times New Roman"/>
                <w:b/>
                <w:sz w:val="24"/>
                <w:lang w:val="en-ID"/>
              </w:rPr>
            </w:pPr>
          </w:p>
        </w:tc>
      </w:tr>
      <w:tr w:rsidR="009052EB" w:rsidRPr="003445CD" w:rsidTr="001B1970">
        <w:trPr>
          <w:trHeight w:val="240"/>
        </w:trPr>
        <w:tc>
          <w:tcPr>
            <w:tcW w:w="5222" w:type="dxa"/>
            <w:gridSpan w:val="2"/>
            <w:shd w:val="clear" w:color="auto" w:fill="D9D9D9" w:themeFill="background1" w:themeFillShade="D9"/>
          </w:tcPr>
          <w:p w:rsidR="009052EB" w:rsidRDefault="009052EB">
            <w:pPr>
              <w:spacing w:before="60" w:after="60" w:line="240" w:lineRule="auto"/>
              <w:jc w:val="center"/>
              <w:rPr>
                <w:rFonts w:ascii="Times New Roman" w:hAnsi="Times New Roman"/>
                <w:b/>
                <w:sz w:val="24"/>
                <w:lang w:val="en-ID"/>
              </w:rPr>
            </w:pPr>
            <w:r w:rsidRPr="00316558">
              <w:rPr>
                <w:rFonts w:ascii="Times New Roman" w:hAnsi="Times New Roman"/>
                <w:b/>
                <w:bCs/>
                <w:sz w:val="24"/>
                <w:lang w:val="id-ID"/>
              </w:rPr>
              <w:t>JUMLAH JAM PELAJARAN</w:t>
            </w:r>
          </w:p>
        </w:tc>
        <w:tc>
          <w:tcPr>
            <w:tcW w:w="820" w:type="dxa"/>
            <w:shd w:val="clear" w:color="auto" w:fill="D9D9D9" w:themeFill="background1" w:themeFillShade="D9"/>
          </w:tcPr>
          <w:p w:rsidR="009052EB" w:rsidRDefault="009052EB">
            <w:pPr>
              <w:spacing w:before="60" w:after="60" w:line="240" w:lineRule="auto"/>
              <w:ind w:left="-85" w:right="-85"/>
              <w:jc w:val="center"/>
              <w:rPr>
                <w:rFonts w:ascii="Times New Roman" w:hAnsi="Times New Roman"/>
                <w:b/>
                <w:sz w:val="24"/>
                <w:lang w:val="en-ID"/>
              </w:rPr>
            </w:pPr>
            <w:r w:rsidRPr="00316558">
              <w:rPr>
                <w:rFonts w:ascii="Times New Roman" w:hAnsi="Times New Roman"/>
                <w:b/>
                <w:sz w:val="24"/>
                <w:lang w:val="en-ID"/>
              </w:rPr>
              <w:t>JP</w:t>
            </w:r>
          </w:p>
        </w:tc>
        <w:tc>
          <w:tcPr>
            <w:tcW w:w="282"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9052EB" w:rsidRDefault="009052EB">
            <w:pPr>
              <w:spacing w:before="60" w:after="60" w:line="240" w:lineRule="auto"/>
              <w:rPr>
                <w:rFonts w:ascii="Times New Roman" w:hAnsi="Times New Roman"/>
                <w:b/>
                <w:sz w:val="24"/>
                <w:lang w:val="en-ID"/>
              </w:rPr>
            </w:pPr>
          </w:p>
        </w:tc>
      </w:tr>
    </w:tbl>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tbl>
      <w:tblPr>
        <w:tblW w:w="10488" w:type="dxa"/>
        <w:jc w:val="center"/>
        <w:tblLook w:val="01E0"/>
      </w:tblPr>
      <w:tblGrid>
        <w:gridCol w:w="3685"/>
        <w:gridCol w:w="3118"/>
        <w:gridCol w:w="3685"/>
      </w:tblGrid>
      <w:tr w:rsidR="00D26CFE" w:rsidRPr="003445CD" w:rsidTr="00D26CFE">
        <w:trPr>
          <w:trHeight w:val="564"/>
          <w:jc w:val="center"/>
        </w:trPr>
        <w:tc>
          <w:tcPr>
            <w:tcW w:w="3685" w:type="dxa"/>
          </w:tcPr>
          <w:p w:rsidR="002E2EC0" w:rsidRDefault="00316558">
            <w:pPr>
              <w:spacing w:before="60" w:after="60" w:line="240" w:lineRule="auto"/>
              <w:jc w:val="center"/>
              <w:rPr>
                <w:rFonts w:ascii="Times New Roman" w:hAnsi="Times New Roman"/>
                <w:b/>
                <w:sz w:val="24"/>
                <w:lang w:val="id-ID"/>
              </w:rPr>
            </w:pPr>
            <w:r>
              <w:rPr>
                <w:rFonts w:ascii="Times New Roman" w:hAnsi="Times New Roman"/>
                <w:b/>
                <w:sz w:val="24"/>
                <w:lang w:val="en-ID"/>
              </w:rPr>
              <w:t>M</w:t>
            </w:r>
            <w:r>
              <w:rPr>
                <w:rFonts w:ascii="Times New Roman" w:hAnsi="Times New Roman"/>
                <w:b/>
                <w:sz w:val="24"/>
                <w:lang w:val="id-ID"/>
              </w:rPr>
              <w:t>engetahui,</w:t>
            </w:r>
          </w:p>
          <w:p w:rsidR="002E2EC0" w:rsidRDefault="00316558">
            <w:pPr>
              <w:spacing w:before="60" w:after="60" w:line="240" w:lineRule="auto"/>
              <w:jc w:val="center"/>
              <w:rPr>
                <w:rFonts w:ascii="Times New Roman" w:eastAsia="Calibri" w:hAnsi="Times New Roman"/>
                <w:b/>
                <w:sz w:val="24"/>
                <w:lang w:val="id-ID"/>
              </w:rPr>
            </w:pPr>
            <w:r>
              <w:rPr>
                <w:rFonts w:ascii="Times New Roman" w:hAnsi="Times New Roman"/>
                <w:b/>
                <w:sz w:val="24"/>
                <w:lang w:val="id-ID"/>
              </w:rPr>
              <w:t>Kepala Sekolah</w:t>
            </w: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316558">
            <w:pPr>
              <w:spacing w:before="60" w:after="60" w:line="240" w:lineRule="auto"/>
              <w:jc w:val="center"/>
              <w:rPr>
                <w:rFonts w:ascii="Times New Roman" w:hAnsi="Times New Roman"/>
                <w:sz w:val="24"/>
                <w:u w:val="single"/>
                <w:lang w:val="en-ID"/>
              </w:rPr>
            </w:pPr>
            <w:r>
              <w:rPr>
                <w:rFonts w:ascii="Times New Roman" w:hAnsi="Times New Roman"/>
                <w:bCs/>
                <w:sz w:val="24"/>
                <w:u w:val="single"/>
                <w:lang w:val="id-ID"/>
              </w:rPr>
              <w:t>(…………………</w:t>
            </w:r>
            <w:r>
              <w:rPr>
                <w:rFonts w:ascii="Times New Roman" w:hAnsi="Times New Roman"/>
                <w:bCs/>
                <w:sz w:val="24"/>
                <w:u w:val="single"/>
              </w:rPr>
              <w:t>…………</w:t>
            </w:r>
            <w:r>
              <w:rPr>
                <w:rFonts w:ascii="Times New Roman" w:hAnsi="Times New Roman"/>
                <w:bCs/>
                <w:sz w:val="24"/>
                <w:u w:val="single"/>
                <w:lang w:val="id-ID"/>
              </w:rPr>
              <w:t>……..)</w:t>
            </w:r>
          </w:p>
          <w:p w:rsidR="002E2EC0" w:rsidRDefault="00316558">
            <w:pPr>
              <w:spacing w:before="60" w:after="60" w:line="240" w:lineRule="auto"/>
              <w:rPr>
                <w:rFonts w:ascii="Times New Roman" w:hAnsi="Times New Roman"/>
                <w:b/>
                <w:sz w:val="24"/>
              </w:rPr>
            </w:pPr>
            <w:r>
              <w:rPr>
                <w:rFonts w:ascii="Times New Roman" w:hAnsi="Times New Roman"/>
                <w:b/>
                <w:bCs/>
                <w:sz w:val="24"/>
                <w:lang w:val="fi-FI"/>
              </w:rPr>
              <w:t xml:space="preserve">       NIP. </w:t>
            </w:r>
            <w:r>
              <w:rPr>
                <w:rFonts w:ascii="Times New Roman" w:hAnsi="Times New Roman"/>
                <w:bCs/>
                <w:sz w:val="24"/>
                <w:lang w:val="fi-FI"/>
              </w:rPr>
              <w:t>........................................</w:t>
            </w:r>
          </w:p>
        </w:tc>
        <w:tc>
          <w:tcPr>
            <w:tcW w:w="3118" w:type="dxa"/>
          </w:tcPr>
          <w:p w:rsidR="002E2EC0" w:rsidRDefault="002E2EC0">
            <w:pPr>
              <w:spacing w:before="60" w:after="60" w:line="240" w:lineRule="auto"/>
              <w:jc w:val="center"/>
              <w:rPr>
                <w:rFonts w:ascii="Times New Roman" w:hAnsi="Times New Roman"/>
                <w:b/>
                <w:bCs/>
                <w:sz w:val="24"/>
                <w:lang w:val="fi-FI"/>
              </w:rPr>
            </w:pPr>
          </w:p>
        </w:tc>
        <w:tc>
          <w:tcPr>
            <w:tcW w:w="3685" w:type="dxa"/>
          </w:tcPr>
          <w:p w:rsidR="002E2EC0" w:rsidRDefault="00316558">
            <w:pPr>
              <w:spacing w:before="60" w:after="60" w:line="240" w:lineRule="auto"/>
              <w:jc w:val="center"/>
              <w:rPr>
                <w:rFonts w:ascii="Times New Roman" w:hAnsi="Times New Roman"/>
                <w:b/>
                <w:sz w:val="24"/>
                <w:lang w:val="id-ID"/>
              </w:rPr>
            </w:pPr>
            <w:r>
              <w:rPr>
                <w:rFonts w:ascii="Times New Roman" w:hAnsi="Times New Roman"/>
                <w:sz w:val="24"/>
                <w:lang w:val="id-ID"/>
              </w:rPr>
              <w:t>………………. …………</w:t>
            </w:r>
            <w:r>
              <w:rPr>
                <w:rFonts w:ascii="Times New Roman" w:hAnsi="Times New Roman"/>
                <w:b/>
                <w:sz w:val="24"/>
                <w:lang w:val="id-ID"/>
              </w:rPr>
              <w:t xml:space="preserve"> 20</w:t>
            </w:r>
            <w:r>
              <w:rPr>
                <w:rFonts w:ascii="Times New Roman" w:hAnsi="Times New Roman"/>
                <w:b/>
                <w:sz w:val="24"/>
              </w:rPr>
              <w:t xml:space="preserve"> </w:t>
            </w:r>
            <w:r>
              <w:rPr>
                <w:rFonts w:ascii="Times New Roman" w:hAnsi="Times New Roman"/>
                <w:sz w:val="24"/>
                <w:lang w:val="id-ID"/>
              </w:rPr>
              <w:t>.</w:t>
            </w:r>
            <w:r>
              <w:rPr>
                <w:rFonts w:ascii="Times New Roman" w:hAnsi="Times New Roman"/>
                <w:sz w:val="24"/>
              </w:rPr>
              <w:t>..</w:t>
            </w:r>
            <w:r>
              <w:rPr>
                <w:rFonts w:ascii="Times New Roman" w:hAnsi="Times New Roman"/>
                <w:sz w:val="24"/>
                <w:lang w:val="id-ID"/>
              </w:rPr>
              <w:t>..</w:t>
            </w:r>
          </w:p>
          <w:p w:rsidR="002E2EC0" w:rsidRDefault="00316558">
            <w:pPr>
              <w:spacing w:before="60" w:after="60" w:line="240" w:lineRule="auto"/>
              <w:jc w:val="center"/>
              <w:rPr>
                <w:rFonts w:ascii="Times New Roman" w:hAnsi="Times New Roman"/>
                <w:b/>
                <w:sz w:val="24"/>
                <w:lang w:val="id-ID"/>
              </w:rPr>
            </w:pPr>
            <w:r>
              <w:rPr>
                <w:rFonts w:ascii="Times New Roman" w:hAnsi="Times New Roman"/>
                <w:b/>
                <w:sz w:val="24"/>
                <w:lang w:val="id-ID"/>
              </w:rPr>
              <w:t xml:space="preserve">Guru </w:t>
            </w:r>
            <w:r>
              <w:rPr>
                <w:rFonts w:ascii="Times New Roman" w:hAnsi="Times New Roman"/>
                <w:b/>
                <w:sz w:val="24"/>
              </w:rPr>
              <w:t>Mata Pelajaran</w:t>
            </w: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316558">
            <w:pPr>
              <w:spacing w:before="60" w:after="60" w:line="240" w:lineRule="auto"/>
              <w:jc w:val="center"/>
              <w:rPr>
                <w:rFonts w:ascii="Times New Roman" w:hAnsi="Times New Roman"/>
                <w:sz w:val="24"/>
                <w:u w:val="single"/>
                <w:lang w:val="en-ID"/>
              </w:rPr>
            </w:pPr>
            <w:r>
              <w:rPr>
                <w:rFonts w:ascii="Times New Roman" w:hAnsi="Times New Roman"/>
                <w:bCs/>
                <w:sz w:val="24"/>
                <w:u w:val="single"/>
                <w:lang w:val="id-ID"/>
              </w:rPr>
              <w:t>(…………………</w:t>
            </w:r>
            <w:r>
              <w:rPr>
                <w:rFonts w:ascii="Times New Roman" w:hAnsi="Times New Roman"/>
                <w:bCs/>
                <w:sz w:val="24"/>
                <w:u w:val="single"/>
              </w:rPr>
              <w:t>…………</w:t>
            </w:r>
            <w:r>
              <w:rPr>
                <w:rFonts w:ascii="Times New Roman" w:hAnsi="Times New Roman"/>
                <w:bCs/>
                <w:sz w:val="24"/>
                <w:u w:val="single"/>
                <w:lang w:val="id-ID"/>
              </w:rPr>
              <w:t>……..)</w:t>
            </w:r>
          </w:p>
          <w:p w:rsidR="002E2EC0" w:rsidRDefault="00316558">
            <w:pPr>
              <w:spacing w:before="60" w:after="60" w:line="240" w:lineRule="auto"/>
              <w:rPr>
                <w:rFonts w:ascii="Times New Roman" w:hAnsi="Times New Roman"/>
                <w:b/>
                <w:sz w:val="24"/>
              </w:rPr>
            </w:pPr>
            <w:r>
              <w:rPr>
                <w:rFonts w:ascii="Times New Roman" w:hAnsi="Times New Roman"/>
                <w:b/>
                <w:bCs/>
                <w:sz w:val="24"/>
                <w:lang w:val="fi-FI"/>
              </w:rPr>
              <w:t xml:space="preserve">  NIP. </w:t>
            </w:r>
            <w:r>
              <w:rPr>
                <w:rFonts w:ascii="Times New Roman" w:hAnsi="Times New Roman"/>
                <w:bCs/>
                <w:sz w:val="24"/>
                <w:lang w:val="fi-FI"/>
              </w:rPr>
              <w:t>........................................</w:t>
            </w:r>
          </w:p>
        </w:tc>
      </w:tr>
    </w:tbl>
    <w:p w:rsidR="002E2EC0" w:rsidRDefault="002E2EC0">
      <w:pPr>
        <w:spacing w:before="60" w:after="60" w:line="240" w:lineRule="auto"/>
        <w:jc w:val="center"/>
        <w:rPr>
          <w:rFonts w:ascii="Times New Roman" w:hAnsi="Times New Roman"/>
          <w:b/>
          <w:sz w:val="24"/>
          <w:lang w:val="en-ID"/>
        </w:rPr>
      </w:pPr>
    </w:p>
    <w:p w:rsidR="002E2EC0" w:rsidRDefault="00316558">
      <w:pPr>
        <w:spacing w:before="60" w:after="60" w:line="240" w:lineRule="auto"/>
        <w:rPr>
          <w:rFonts w:ascii="Times New Roman" w:hAnsi="Times New Roman"/>
          <w:b/>
          <w:sz w:val="24"/>
          <w:szCs w:val="28"/>
          <w:lang w:val="en-ID"/>
        </w:rPr>
      </w:pPr>
      <w:r w:rsidRPr="00316558">
        <w:rPr>
          <w:rFonts w:ascii="Times New Roman" w:hAnsi="Times New Roman"/>
          <w:b/>
          <w:sz w:val="24"/>
          <w:szCs w:val="28"/>
          <w:lang w:val="en-ID"/>
        </w:rPr>
        <w:br w:type="page"/>
      </w:r>
    </w:p>
    <w:p w:rsidR="002E2EC0" w:rsidRDefault="00316558">
      <w:pPr>
        <w:shd w:val="clear" w:color="auto" w:fill="A50021"/>
        <w:spacing w:before="60" w:after="60" w:line="240" w:lineRule="auto"/>
        <w:jc w:val="center"/>
        <w:rPr>
          <w:rFonts w:ascii="Times New Roman" w:hAnsi="Times New Roman"/>
          <w:b/>
          <w:color w:val="FFFFFF" w:themeColor="background1"/>
          <w:sz w:val="24"/>
          <w:szCs w:val="28"/>
          <w:lang w:val="en-ID"/>
        </w:rPr>
      </w:pPr>
      <w:r>
        <w:rPr>
          <w:rFonts w:ascii="Times New Roman" w:hAnsi="Times New Roman"/>
          <w:b/>
          <w:color w:val="FFFFFF" w:themeColor="background1"/>
          <w:sz w:val="24"/>
          <w:szCs w:val="28"/>
          <w:lang w:val="en-ID"/>
        </w:rPr>
        <w:t>PROGRAM SEMESTER ( PROSEM )</w:t>
      </w:r>
    </w:p>
    <w:p w:rsidR="002E2EC0" w:rsidRDefault="00316558">
      <w:pPr>
        <w:shd w:val="clear" w:color="auto" w:fill="A50021"/>
        <w:spacing w:before="60" w:after="60" w:line="240" w:lineRule="auto"/>
        <w:jc w:val="center"/>
        <w:rPr>
          <w:rFonts w:ascii="Times New Roman" w:hAnsi="Times New Roman"/>
          <w:b/>
          <w:color w:val="FFFFFF" w:themeColor="background1"/>
          <w:sz w:val="24"/>
          <w:szCs w:val="28"/>
        </w:rPr>
      </w:pPr>
      <w:r>
        <w:rPr>
          <w:rFonts w:ascii="Times New Roman" w:hAnsi="Times New Roman"/>
          <w:b/>
          <w:color w:val="FFFFFF" w:themeColor="background1"/>
          <w:sz w:val="24"/>
          <w:szCs w:val="28"/>
          <w:lang w:val="en-ID"/>
        </w:rPr>
        <w:t xml:space="preserve">FASE </w:t>
      </w:r>
      <w:r>
        <w:rPr>
          <w:rFonts w:ascii="Times New Roman" w:hAnsi="Times New Roman"/>
          <w:b/>
          <w:color w:val="FFFFFF" w:themeColor="background1"/>
          <w:sz w:val="24"/>
          <w:szCs w:val="28"/>
        </w:rPr>
        <w:t>F</w:t>
      </w:r>
      <w:r>
        <w:rPr>
          <w:rFonts w:ascii="Times New Roman" w:hAnsi="Times New Roman"/>
          <w:b/>
          <w:color w:val="FFFFFF" w:themeColor="background1"/>
          <w:sz w:val="24"/>
          <w:szCs w:val="28"/>
          <w:lang w:val="en-ID"/>
        </w:rPr>
        <w:t xml:space="preserve"> KELAS </w:t>
      </w:r>
      <w:r>
        <w:rPr>
          <w:rFonts w:ascii="Times New Roman" w:hAnsi="Times New Roman"/>
          <w:b/>
          <w:color w:val="FFFFFF" w:themeColor="background1"/>
          <w:sz w:val="24"/>
          <w:szCs w:val="28"/>
          <w:lang w:val="id-ID"/>
        </w:rPr>
        <w:t>X</w:t>
      </w:r>
      <w:r>
        <w:rPr>
          <w:rFonts w:ascii="Times New Roman" w:hAnsi="Times New Roman"/>
          <w:b/>
          <w:color w:val="FFFFFF" w:themeColor="background1"/>
          <w:sz w:val="24"/>
          <w:szCs w:val="28"/>
        </w:rPr>
        <w:t>I</w:t>
      </w:r>
    </w:p>
    <w:p w:rsidR="002E2EC0" w:rsidRDefault="002E2EC0">
      <w:pPr>
        <w:spacing w:before="60" w:after="60" w:line="240" w:lineRule="auto"/>
        <w:jc w:val="center"/>
        <w:rPr>
          <w:rFonts w:ascii="Times New Roman" w:hAnsi="Times New Roman"/>
          <w:b/>
          <w:sz w:val="24"/>
          <w:lang w:val="id-ID"/>
        </w:rPr>
      </w:pPr>
    </w:p>
    <w:p w:rsidR="002E2EC0" w:rsidRDefault="00316558">
      <w:pPr>
        <w:tabs>
          <w:tab w:val="left" w:pos="2694"/>
          <w:tab w:val="left" w:pos="2977"/>
        </w:tabs>
        <w:spacing w:before="60" w:after="60" w:line="240" w:lineRule="auto"/>
        <w:ind w:left="426"/>
        <w:jc w:val="both"/>
        <w:rPr>
          <w:rFonts w:ascii="Times New Roman" w:hAnsi="Times New Roman"/>
          <w:b/>
          <w:sz w:val="24"/>
          <w:lang w:val="en-ID"/>
        </w:rPr>
      </w:pPr>
      <w:r>
        <w:rPr>
          <w:rFonts w:ascii="Times New Roman" w:hAnsi="Times New Roman"/>
          <w:b/>
          <w:sz w:val="24"/>
          <w:lang w:val="fi-FI"/>
        </w:rPr>
        <w:t>Satuan Pendidikan</w:t>
      </w:r>
      <w:r>
        <w:rPr>
          <w:rFonts w:ascii="Times New Roman" w:hAnsi="Times New Roman"/>
          <w:b/>
          <w:sz w:val="24"/>
          <w:lang w:val="en-ID"/>
        </w:rPr>
        <w:tab/>
      </w:r>
      <w:r>
        <w:rPr>
          <w:rFonts w:ascii="Times New Roman" w:hAnsi="Times New Roman"/>
          <w:b/>
          <w:sz w:val="24"/>
          <w:lang w:val="fi-FI"/>
        </w:rPr>
        <w:t>:</w:t>
      </w:r>
      <w:r>
        <w:rPr>
          <w:rFonts w:ascii="Times New Roman" w:hAnsi="Times New Roman"/>
          <w:b/>
          <w:sz w:val="24"/>
          <w:lang w:val="fi-FI"/>
        </w:rPr>
        <w:tab/>
      </w:r>
      <w:r>
        <w:rPr>
          <w:rFonts w:ascii="Times New Roman" w:hAnsi="Times New Roman"/>
          <w:b/>
          <w:sz w:val="24"/>
          <w:lang w:val="id-ID"/>
        </w:rPr>
        <w:t>SMA</w:t>
      </w:r>
      <w:r>
        <w:rPr>
          <w:rFonts w:ascii="Times New Roman" w:hAnsi="Times New Roman"/>
          <w:b/>
          <w:sz w:val="24"/>
        </w:rPr>
        <w:t xml:space="preserve">/MA </w:t>
      </w:r>
      <w:r>
        <w:rPr>
          <w:rFonts w:ascii="Times New Roman" w:hAnsi="Times New Roman"/>
          <w:sz w:val="24"/>
        </w:rPr>
        <w:t>…………………….....................</w:t>
      </w:r>
    </w:p>
    <w:p w:rsidR="002E2EC0" w:rsidRDefault="00316558">
      <w:pPr>
        <w:tabs>
          <w:tab w:val="left" w:pos="2694"/>
          <w:tab w:val="left" w:pos="2977"/>
        </w:tabs>
        <w:spacing w:before="60" w:after="60" w:line="240" w:lineRule="auto"/>
        <w:ind w:left="426"/>
        <w:jc w:val="both"/>
        <w:rPr>
          <w:rFonts w:ascii="Times New Roman" w:hAnsi="Times New Roman"/>
          <w:b/>
          <w:sz w:val="24"/>
          <w:lang w:val="fi-FI"/>
        </w:rPr>
      </w:pPr>
      <w:r>
        <w:rPr>
          <w:rFonts w:ascii="Times New Roman" w:hAnsi="Times New Roman"/>
          <w:b/>
          <w:sz w:val="24"/>
          <w:lang w:val="fi-FI"/>
        </w:rPr>
        <w:t xml:space="preserve">Mata Pelajaran </w:t>
      </w:r>
      <w:r>
        <w:rPr>
          <w:rFonts w:ascii="Times New Roman" w:hAnsi="Times New Roman"/>
          <w:b/>
          <w:sz w:val="24"/>
          <w:lang w:val="fi-FI"/>
        </w:rPr>
        <w:tab/>
        <w:t>:</w:t>
      </w:r>
      <w:r>
        <w:rPr>
          <w:rFonts w:ascii="Times New Roman" w:hAnsi="Times New Roman"/>
          <w:b/>
          <w:sz w:val="24"/>
          <w:lang w:val="fi-FI"/>
        </w:rPr>
        <w:tab/>
      </w:r>
      <w:r w:rsidR="00917AD8">
        <w:rPr>
          <w:rFonts w:ascii="Times New Roman" w:hAnsi="Times New Roman"/>
          <w:b/>
          <w:sz w:val="24"/>
          <w:lang w:val="fi-FI"/>
        </w:rPr>
        <w:t>INFORMATIKA</w:t>
      </w:r>
    </w:p>
    <w:p w:rsidR="002E2EC0" w:rsidRDefault="00316558">
      <w:pPr>
        <w:tabs>
          <w:tab w:val="left" w:pos="2694"/>
          <w:tab w:val="left" w:pos="2977"/>
        </w:tabs>
        <w:spacing w:before="60" w:after="60" w:line="240" w:lineRule="auto"/>
        <w:ind w:left="426"/>
        <w:jc w:val="both"/>
        <w:rPr>
          <w:rFonts w:ascii="Times New Roman" w:hAnsi="Times New Roman"/>
          <w:b/>
          <w:sz w:val="24"/>
          <w:lang w:val="id-ID"/>
        </w:rPr>
      </w:pPr>
      <w:r>
        <w:rPr>
          <w:rFonts w:ascii="Times New Roman" w:hAnsi="Times New Roman"/>
          <w:b/>
          <w:sz w:val="24"/>
          <w:lang w:val="it-CH"/>
        </w:rPr>
        <w:t xml:space="preserve">Kelas / </w:t>
      </w:r>
      <w:r>
        <w:rPr>
          <w:rFonts w:ascii="Times New Roman" w:hAnsi="Times New Roman"/>
          <w:b/>
          <w:sz w:val="24"/>
          <w:lang w:val="en-ID"/>
        </w:rPr>
        <w:t>Semester</w:t>
      </w:r>
      <w:r>
        <w:rPr>
          <w:rFonts w:ascii="Times New Roman" w:hAnsi="Times New Roman"/>
          <w:b/>
          <w:sz w:val="24"/>
          <w:lang w:val="it-CH"/>
        </w:rPr>
        <w:tab/>
        <w:t>:</w:t>
      </w:r>
      <w:r>
        <w:rPr>
          <w:rFonts w:ascii="Times New Roman" w:hAnsi="Times New Roman"/>
          <w:b/>
          <w:sz w:val="24"/>
          <w:lang w:val="it-CH"/>
        </w:rPr>
        <w:tab/>
      </w:r>
      <w:r>
        <w:rPr>
          <w:rFonts w:ascii="Times New Roman" w:hAnsi="Times New Roman"/>
          <w:b/>
          <w:sz w:val="24"/>
          <w:lang w:val="id-ID"/>
        </w:rPr>
        <w:t>X</w:t>
      </w:r>
      <w:r>
        <w:rPr>
          <w:rFonts w:ascii="Times New Roman" w:hAnsi="Times New Roman"/>
          <w:b/>
          <w:sz w:val="24"/>
        </w:rPr>
        <w:t>I</w:t>
      </w:r>
      <w:r>
        <w:rPr>
          <w:rFonts w:ascii="Times New Roman" w:hAnsi="Times New Roman"/>
          <w:b/>
          <w:sz w:val="24"/>
          <w:lang w:val="it-CH"/>
        </w:rPr>
        <w:t xml:space="preserve"> (</w:t>
      </w:r>
      <w:r>
        <w:rPr>
          <w:rFonts w:ascii="Times New Roman" w:hAnsi="Times New Roman"/>
          <w:b/>
          <w:sz w:val="24"/>
        </w:rPr>
        <w:t>Sebelas</w:t>
      </w:r>
      <w:r>
        <w:rPr>
          <w:rFonts w:ascii="Times New Roman" w:hAnsi="Times New Roman"/>
          <w:b/>
          <w:sz w:val="24"/>
          <w:lang w:val="it-CH"/>
        </w:rPr>
        <w:t>) / 2</w:t>
      </w:r>
    </w:p>
    <w:p w:rsidR="002E2EC0" w:rsidRDefault="00316558">
      <w:pPr>
        <w:tabs>
          <w:tab w:val="left" w:pos="2694"/>
          <w:tab w:val="left" w:pos="2977"/>
        </w:tabs>
        <w:spacing w:before="60" w:after="60" w:line="240" w:lineRule="auto"/>
        <w:ind w:left="426"/>
        <w:jc w:val="both"/>
        <w:rPr>
          <w:rFonts w:ascii="Times New Roman" w:hAnsi="Times New Roman"/>
          <w:b/>
          <w:sz w:val="24"/>
          <w:lang w:val="en-ID"/>
        </w:rPr>
      </w:pPr>
      <w:r>
        <w:rPr>
          <w:rFonts w:ascii="Times New Roman" w:hAnsi="Times New Roman"/>
          <w:b/>
          <w:sz w:val="24"/>
          <w:lang w:val="it-CH"/>
        </w:rPr>
        <w:t>Tahun Penyusunan</w:t>
      </w:r>
      <w:r>
        <w:rPr>
          <w:rFonts w:ascii="Times New Roman" w:hAnsi="Times New Roman"/>
          <w:b/>
          <w:sz w:val="24"/>
          <w:lang w:val="en-ID"/>
        </w:rPr>
        <w:tab/>
      </w:r>
      <w:r>
        <w:rPr>
          <w:rFonts w:ascii="Times New Roman" w:hAnsi="Times New Roman"/>
          <w:b/>
          <w:sz w:val="24"/>
          <w:lang w:val="it-CH"/>
        </w:rPr>
        <w:t>:</w:t>
      </w:r>
      <w:r>
        <w:rPr>
          <w:rFonts w:ascii="Times New Roman" w:hAnsi="Times New Roman"/>
          <w:b/>
          <w:sz w:val="24"/>
          <w:lang w:val="it-CH"/>
        </w:rPr>
        <w:tab/>
        <w:t xml:space="preserve">20 </w:t>
      </w:r>
      <w:r>
        <w:rPr>
          <w:rFonts w:ascii="Times New Roman" w:hAnsi="Times New Roman"/>
          <w:sz w:val="24"/>
          <w:lang w:val="it-CH"/>
        </w:rPr>
        <w:t>.....</w:t>
      </w:r>
      <w:r>
        <w:rPr>
          <w:rFonts w:ascii="Times New Roman" w:hAnsi="Times New Roman"/>
          <w:b/>
          <w:sz w:val="24"/>
          <w:lang w:val="it-CH"/>
        </w:rPr>
        <w:t xml:space="preserve"> / 20 </w:t>
      </w:r>
      <w:r>
        <w:rPr>
          <w:rFonts w:ascii="Times New Roman" w:hAnsi="Times New Roman"/>
          <w:sz w:val="24"/>
          <w:lang w:val="it-CH"/>
        </w:rPr>
        <w:t>.....</w:t>
      </w:r>
    </w:p>
    <w:p w:rsidR="002E2EC0" w:rsidRDefault="002E2EC0">
      <w:pPr>
        <w:spacing w:before="60" w:after="60" w:line="240" w:lineRule="auto"/>
        <w:rPr>
          <w:rFonts w:ascii="Times New Roman" w:hAnsi="Times New Roman"/>
          <w:b/>
          <w:sz w:val="24"/>
          <w:szCs w:val="28"/>
        </w:rPr>
      </w:pPr>
    </w:p>
    <w:p w:rsidR="00917AD8" w:rsidRDefault="00917AD8" w:rsidP="00917AD8">
      <w:pPr>
        <w:spacing w:before="60" w:after="60" w:line="240" w:lineRule="auto"/>
        <w:rPr>
          <w:rFonts w:ascii="Times New Roman" w:hAnsi="Times New Roman"/>
          <w:b/>
          <w:sz w:val="24"/>
          <w:szCs w:val="28"/>
        </w:rPr>
      </w:pPr>
      <w:r>
        <w:rPr>
          <w:rFonts w:ascii="Times New Roman" w:hAnsi="Times New Roman"/>
          <w:b/>
          <w:sz w:val="24"/>
          <w:szCs w:val="28"/>
        </w:rPr>
        <w:t xml:space="preserve">CAPAIAN PEMBELAJARAN </w:t>
      </w:r>
      <w:r>
        <w:rPr>
          <w:rFonts w:ascii="Times New Roman" w:hAnsi="Times New Roman"/>
          <w:b/>
          <w:sz w:val="24"/>
          <w:lang w:val="fi-FI"/>
        </w:rPr>
        <w:t>INFORMATIKA</w:t>
      </w:r>
      <w:r>
        <w:rPr>
          <w:rFonts w:ascii="Times New Roman" w:hAnsi="Times New Roman"/>
          <w:b/>
          <w:sz w:val="24"/>
          <w:szCs w:val="28"/>
        </w:rPr>
        <w:t xml:space="preserve"> FASE F</w:t>
      </w:r>
    </w:p>
    <w:p w:rsidR="00917AD8" w:rsidRPr="0078248E" w:rsidRDefault="00917AD8" w:rsidP="00917AD8">
      <w:pPr>
        <w:spacing w:before="60" w:after="60"/>
        <w:ind w:right="70"/>
        <w:jc w:val="both"/>
        <w:rPr>
          <w:rFonts w:eastAsia="Bookman Old Style"/>
          <w:sz w:val="24"/>
          <w:szCs w:val="24"/>
        </w:rPr>
      </w:pPr>
      <w:r w:rsidRPr="0078248E">
        <w:rPr>
          <w:rFonts w:eastAsia="Bookman Old Style"/>
          <w:sz w:val="24"/>
          <w:szCs w:val="24"/>
        </w:rPr>
        <w:t>Pada akhir fase F, peserta didik: a) mampu mengkaji berbagai strategi algoritmik yang menghasilkan lebih dari satu solusi persoalan,  menganalisis  setiap  solusi,  serta  menentukan  solusi yang paling efisien dan optimal untuk dikembangkan menjadi program komputer, mengkritisi kasus-kasus terkini terkait informatika di masyarakat, merancang dan mengimplementasi struktur data abstrak yang lebih kompleks menggunakan beberapa library standar termasuk library untuk kecerdasan buatan (</w:t>
      </w:r>
      <w:r w:rsidRPr="0078248E">
        <w:rPr>
          <w:rFonts w:eastAsia="Bookman Old Style"/>
          <w:i/>
          <w:sz w:val="24"/>
          <w:szCs w:val="24"/>
        </w:rPr>
        <w:t>Artificial Intelligence</w:t>
      </w:r>
      <w:r w:rsidRPr="0078248E">
        <w:rPr>
          <w:rFonts w:eastAsia="Bookman Old Style"/>
          <w:sz w:val="24"/>
          <w:szCs w:val="24"/>
        </w:rPr>
        <w:t xml:space="preserve">)  dan  pengolahan  data bervolume besar, mengembangkan,  melakukan  pemeliharaan, dan penyempurnaan kode sumber program dengan tetap memperhatikan kualitasnya serta menuliskan dokumentasi dan menjelaskan aspek statik dan dinamik dari program komputer, menerjemahkan sebuah program dalam satu bahasa yang sudah dikenalnya ke bahasa lain berdasarkan kaidah translasi yang diberikan, memahami jaringan komputer dari sisi teknis, termasuk </w:t>
      </w:r>
      <w:r w:rsidRPr="0078248E">
        <w:rPr>
          <w:rFonts w:eastAsia="Bookman Old Style"/>
          <w:i/>
          <w:sz w:val="24"/>
          <w:szCs w:val="24"/>
        </w:rPr>
        <w:t>cyber security</w:t>
      </w:r>
      <w:r w:rsidRPr="0078248E">
        <w:rPr>
          <w:rFonts w:eastAsia="Bookman Old Style"/>
          <w:sz w:val="24"/>
          <w:szCs w:val="24"/>
        </w:rPr>
        <w:t xml:space="preserve">, dan tata kelola untuk mengontrol akses data ke sistem, mampu melakukan konfigurasi  dan  setting  komputer  ke  jaringan  komputer  dan internet untuk menjamin keamanan dirinya dan b) mampu bergotong royong dengan menggunakan berbagai perkakas TIK untuk merancang, mengimplementasi, menguji, memperbaiki, menghasilkan prototipe perangkat lunak yang berinteraksi dengan </w:t>
      </w:r>
      <w:r w:rsidRPr="0078248E">
        <w:rPr>
          <w:rFonts w:eastAsia="Bookman Old Style"/>
          <w:i/>
          <w:sz w:val="24"/>
          <w:szCs w:val="24"/>
        </w:rPr>
        <w:t>single board computer</w:t>
      </w:r>
      <w:r w:rsidRPr="0078248E">
        <w:rPr>
          <w:rFonts w:eastAsia="Bookman Old Style"/>
          <w:sz w:val="24"/>
          <w:szCs w:val="24"/>
        </w:rPr>
        <w:t>/</w:t>
      </w:r>
      <w:r w:rsidRPr="0078248E">
        <w:rPr>
          <w:rFonts w:eastAsia="Bookman Old Style"/>
          <w:i/>
          <w:sz w:val="24"/>
          <w:szCs w:val="24"/>
        </w:rPr>
        <w:t xml:space="preserve">controller </w:t>
      </w:r>
      <w:r w:rsidRPr="0078248E">
        <w:rPr>
          <w:rFonts w:eastAsia="Bookman Old Style"/>
          <w:sz w:val="24"/>
          <w:szCs w:val="24"/>
        </w:rPr>
        <w:t>atau kit elektronika untuk edukasi yang   bisa   diprogram   atau   mengembangkan   program   untuk mengolah data bervolume besar serta mampu mengkomunikasikan produk dan proses pengembangan perangkat lunak yang dilakukan dengan menggunakan perangkat lunak aplikasi</w:t>
      </w:r>
    </w:p>
    <w:p w:rsidR="00917AD8" w:rsidRPr="0078248E" w:rsidRDefault="00917AD8" w:rsidP="00917AD8">
      <w:pPr>
        <w:spacing w:before="60" w:after="60"/>
        <w:ind w:right="70"/>
        <w:jc w:val="both"/>
        <w:rPr>
          <w:rFonts w:eastAsia="Bookman Old Style"/>
          <w:sz w:val="24"/>
          <w:szCs w:val="24"/>
        </w:rPr>
      </w:pPr>
      <w:r w:rsidRPr="0078248E">
        <w:rPr>
          <w:rFonts w:eastAsia="Bookman Old Style"/>
          <w:sz w:val="24"/>
          <w:szCs w:val="24"/>
        </w:rPr>
        <w:t>Fase F Berdasarkan Elemen</w:t>
      </w:r>
    </w:p>
    <w:tbl>
      <w:tblPr>
        <w:tblW w:w="14570" w:type="dxa"/>
        <w:tblInd w:w="6" w:type="dxa"/>
        <w:tblLayout w:type="fixed"/>
        <w:tblCellMar>
          <w:left w:w="0" w:type="dxa"/>
          <w:right w:w="0" w:type="dxa"/>
        </w:tblCellMar>
        <w:tblLook w:val="01E0"/>
      </w:tblPr>
      <w:tblGrid>
        <w:gridCol w:w="1134"/>
        <w:gridCol w:w="13436"/>
      </w:tblGrid>
      <w:tr w:rsidR="00917AD8" w:rsidRPr="00823744" w:rsidTr="00DF3D14">
        <w:tc>
          <w:tcPr>
            <w:tcW w:w="1134" w:type="dxa"/>
            <w:tcBorders>
              <w:top w:val="single" w:sz="5" w:space="0" w:color="000000"/>
              <w:left w:val="single" w:sz="5" w:space="0" w:color="000000"/>
              <w:bottom w:val="single" w:sz="5" w:space="0" w:color="000000"/>
              <w:right w:val="single" w:sz="5" w:space="0" w:color="000000"/>
            </w:tcBorders>
          </w:tcPr>
          <w:p w:rsidR="00917AD8" w:rsidRPr="00823744" w:rsidRDefault="00917AD8" w:rsidP="00DF3D14">
            <w:pPr>
              <w:spacing w:before="60" w:after="60"/>
              <w:jc w:val="center"/>
              <w:rPr>
                <w:rFonts w:eastAsia="Bookman Old Style"/>
                <w:b/>
                <w:sz w:val="24"/>
                <w:szCs w:val="24"/>
              </w:rPr>
            </w:pPr>
            <w:r w:rsidRPr="00823744">
              <w:rPr>
                <w:rFonts w:eastAsia="Bookman Old Style"/>
                <w:b/>
                <w:sz w:val="24"/>
                <w:szCs w:val="24"/>
              </w:rPr>
              <w:t>Elemen</w:t>
            </w:r>
          </w:p>
        </w:tc>
        <w:tc>
          <w:tcPr>
            <w:tcW w:w="13436" w:type="dxa"/>
            <w:tcBorders>
              <w:top w:val="single" w:sz="5" w:space="0" w:color="000000"/>
              <w:left w:val="single" w:sz="5" w:space="0" w:color="000000"/>
              <w:bottom w:val="single" w:sz="5" w:space="0" w:color="000000"/>
              <w:right w:val="single" w:sz="5" w:space="0" w:color="000000"/>
            </w:tcBorders>
          </w:tcPr>
          <w:p w:rsidR="00917AD8" w:rsidRPr="00823744" w:rsidRDefault="00917AD8" w:rsidP="00DF3D14">
            <w:pPr>
              <w:spacing w:before="60" w:after="60"/>
              <w:jc w:val="center"/>
              <w:rPr>
                <w:rFonts w:eastAsia="Bookman Old Style"/>
                <w:b/>
                <w:sz w:val="24"/>
                <w:szCs w:val="24"/>
              </w:rPr>
            </w:pPr>
            <w:r w:rsidRPr="00823744">
              <w:rPr>
                <w:rFonts w:eastAsia="Bookman Old Style"/>
                <w:b/>
                <w:sz w:val="24"/>
                <w:szCs w:val="24"/>
              </w:rPr>
              <w:t>Capaian Pembelajaran</w:t>
            </w:r>
          </w:p>
        </w:tc>
      </w:tr>
      <w:tr w:rsidR="00917AD8" w:rsidRPr="0078248E" w:rsidTr="00DF3D14">
        <w:tc>
          <w:tcPr>
            <w:tcW w:w="1134"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0"/>
              <w:rPr>
                <w:rFonts w:eastAsia="Bookman Old Style"/>
                <w:sz w:val="24"/>
                <w:szCs w:val="24"/>
              </w:rPr>
            </w:pPr>
            <w:r w:rsidRPr="0078248E">
              <w:rPr>
                <w:rFonts w:eastAsia="Bookman Old Style"/>
                <w:sz w:val="24"/>
                <w:szCs w:val="24"/>
              </w:rPr>
              <w:t>BK</w:t>
            </w:r>
          </w:p>
        </w:tc>
        <w:tc>
          <w:tcPr>
            <w:tcW w:w="13436"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2" w:right="96"/>
              <w:jc w:val="both"/>
              <w:rPr>
                <w:rFonts w:eastAsia="Bookman Old Style"/>
                <w:sz w:val="24"/>
                <w:szCs w:val="24"/>
              </w:rPr>
            </w:pPr>
            <w:r w:rsidRPr="0078248E">
              <w:rPr>
                <w:rFonts w:eastAsia="Bookman Old Style"/>
                <w:sz w:val="24"/>
                <w:szCs w:val="24"/>
              </w:rPr>
              <w:t>Pada akhir fase F, peserta didik mampu menganalisis beberapa strategi algoritmik secara kritis dalam menghasilkan banyak alternatif solusi untuk satu persoalan dengan memberikan justifikasi efisiensi, kelebihan, dan keterbatasan dari semua alternatif solusi, kemudian memilih dan menerapkan solusi terbaik, paling efisien, dan optimal dengan merancang struktur data yang lebih kompleks dan abstrak.</w:t>
            </w:r>
          </w:p>
        </w:tc>
      </w:tr>
      <w:tr w:rsidR="00917AD8" w:rsidRPr="0078248E" w:rsidTr="00DF3D14">
        <w:tc>
          <w:tcPr>
            <w:tcW w:w="1134"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0"/>
              <w:rPr>
                <w:rFonts w:eastAsia="Bookman Old Style"/>
                <w:sz w:val="24"/>
                <w:szCs w:val="24"/>
              </w:rPr>
            </w:pPr>
            <w:r w:rsidRPr="0078248E">
              <w:rPr>
                <w:rFonts w:eastAsia="Bookman Old Style"/>
                <w:sz w:val="24"/>
                <w:szCs w:val="24"/>
              </w:rPr>
              <w:t>TIK</w:t>
            </w:r>
          </w:p>
        </w:tc>
        <w:tc>
          <w:tcPr>
            <w:tcW w:w="13436"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917AD8" w:rsidRPr="0078248E" w:rsidTr="00DF3D14">
        <w:tc>
          <w:tcPr>
            <w:tcW w:w="1134"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0"/>
              <w:rPr>
                <w:rFonts w:eastAsia="Bookman Old Style"/>
                <w:sz w:val="24"/>
                <w:szCs w:val="24"/>
              </w:rPr>
            </w:pPr>
            <w:r w:rsidRPr="0078248E">
              <w:rPr>
                <w:rFonts w:eastAsia="Bookman Old Style"/>
                <w:sz w:val="24"/>
                <w:szCs w:val="24"/>
              </w:rPr>
              <w:t>SK</w:t>
            </w:r>
          </w:p>
        </w:tc>
        <w:tc>
          <w:tcPr>
            <w:tcW w:w="13436"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917AD8" w:rsidRPr="0078248E" w:rsidTr="00DF3D14">
        <w:tc>
          <w:tcPr>
            <w:tcW w:w="1134"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0"/>
              <w:rPr>
                <w:rFonts w:eastAsia="Bookman Old Style"/>
                <w:sz w:val="24"/>
                <w:szCs w:val="24"/>
              </w:rPr>
            </w:pPr>
            <w:r w:rsidRPr="0078248E">
              <w:rPr>
                <w:rFonts w:eastAsia="Bookman Old Style"/>
                <w:sz w:val="24"/>
                <w:szCs w:val="24"/>
              </w:rPr>
              <w:t>JKI</w:t>
            </w:r>
          </w:p>
        </w:tc>
        <w:tc>
          <w:tcPr>
            <w:tcW w:w="13436"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2"/>
              <w:jc w:val="both"/>
              <w:rPr>
                <w:rFonts w:eastAsia="Bookman Old Style"/>
                <w:sz w:val="24"/>
                <w:szCs w:val="24"/>
              </w:rPr>
            </w:pPr>
            <w:r w:rsidRPr="0078248E">
              <w:rPr>
                <w:rFonts w:eastAsia="Bookman Old Style"/>
                <w:sz w:val="24"/>
                <w:szCs w:val="24"/>
              </w:rPr>
              <w:t>Pada akhir fase F, peserta didik memahami konsep lanjutan</w:t>
            </w:r>
            <w:r>
              <w:rPr>
                <w:rFonts w:eastAsia="Bookman Old Style"/>
                <w:sz w:val="24"/>
                <w:szCs w:val="24"/>
              </w:rPr>
              <w:t xml:space="preserve"> </w:t>
            </w:r>
            <w:r w:rsidRPr="0078248E">
              <w:rPr>
                <w:rFonts w:eastAsia="Bookman Old Style"/>
                <w:sz w:val="24"/>
                <w:szCs w:val="24"/>
              </w:rPr>
              <w:t xml:space="preserve">jaringan komputer dan internet, meliputi topologi jaringan yang menghubungkan beberapa komputer, memahami aspek teknis berbagai jaringan komputer, lapisan informasi dalam suatu sistem jaringan komputer (OSI Layer), komponen jaringan komputer dan mekanisme pertukaran data, konsep </w:t>
            </w:r>
            <w:r w:rsidRPr="0078248E">
              <w:rPr>
                <w:rFonts w:eastAsia="Bookman Old Style"/>
                <w:i/>
                <w:sz w:val="24"/>
                <w:szCs w:val="24"/>
              </w:rPr>
              <w:t>cyber security</w:t>
            </w:r>
            <w:r w:rsidRPr="0078248E">
              <w:rPr>
                <w:rFonts w:eastAsia="Bookman Old Style"/>
                <w:sz w:val="24"/>
                <w:szCs w:val="24"/>
              </w:rPr>
              <w:t>, tata kelola kontrol akses data, serta faktor- faktor dan konfigurasi keamanan jaringan.</w:t>
            </w:r>
          </w:p>
        </w:tc>
      </w:tr>
      <w:tr w:rsidR="00917AD8" w:rsidRPr="0078248E" w:rsidTr="00DF3D14">
        <w:tc>
          <w:tcPr>
            <w:tcW w:w="1134"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0"/>
              <w:rPr>
                <w:rFonts w:eastAsia="Bookman Old Style"/>
                <w:sz w:val="24"/>
                <w:szCs w:val="24"/>
              </w:rPr>
            </w:pPr>
            <w:r w:rsidRPr="0078248E">
              <w:rPr>
                <w:rFonts w:eastAsia="Bookman Old Style"/>
                <w:sz w:val="24"/>
                <w:szCs w:val="24"/>
              </w:rPr>
              <w:t>AD</w:t>
            </w:r>
          </w:p>
        </w:tc>
        <w:tc>
          <w:tcPr>
            <w:tcW w:w="13436"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917AD8" w:rsidRPr="0078248E" w:rsidTr="00DF3D14">
        <w:tc>
          <w:tcPr>
            <w:tcW w:w="1134"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0"/>
              <w:rPr>
                <w:rFonts w:eastAsia="Bookman Old Style"/>
                <w:sz w:val="24"/>
                <w:szCs w:val="24"/>
              </w:rPr>
            </w:pPr>
            <w:r w:rsidRPr="0078248E">
              <w:rPr>
                <w:rFonts w:eastAsia="Bookman Old Style"/>
                <w:sz w:val="24"/>
                <w:szCs w:val="24"/>
              </w:rPr>
              <w:t>AP</w:t>
            </w:r>
          </w:p>
        </w:tc>
        <w:tc>
          <w:tcPr>
            <w:tcW w:w="13436"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2"/>
              <w:jc w:val="both"/>
              <w:rPr>
                <w:rFonts w:eastAsia="Bookman Old Style"/>
                <w:sz w:val="24"/>
                <w:szCs w:val="24"/>
              </w:rPr>
            </w:pPr>
            <w:r w:rsidRPr="0078248E">
              <w:rPr>
                <w:rFonts w:eastAsia="Bookman Old Style"/>
                <w:sz w:val="24"/>
                <w:szCs w:val="24"/>
              </w:rPr>
              <w:t>Pada akhir fase F, peserta didik mampu bergotong-royong</w:t>
            </w:r>
            <w:r>
              <w:rPr>
                <w:rFonts w:eastAsia="Bookman Old Style"/>
                <w:sz w:val="24"/>
                <w:szCs w:val="24"/>
              </w:rPr>
              <w:t xml:space="preserve"> </w:t>
            </w:r>
            <w:r w:rsidRPr="0078248E">
              <w:rPr>
                <w:rFonts w:eastAsia="Bookman Old Style"/>
                <w:sz w:val="24"/>
                <w:szCs w:val="24"/>
              </w:rPr>
              <w:t>dalam mengembangkan program modular yang berukuran besar menggunakan bahasa pemrograman yang ditentukan, mampu memahami struktur program ( aspek statik) dan eksekusi (aspek dinamik) suatu program sumber (</w:t>
            </w:r>
            <w:r w:rsidRPr="0078248E">
              <w:rPr>
                <w:rFonts w:eastAsia="Bookman Old Style"/>
                <w:i/>
                <w:sz w:val="24"/>
                <w:szCs w:val="24"/>
              </w:rPr>
              <w:t>source code</w:t>
            </w:r>
            <w:r w:rsidRPr="0078248E">
              <w:rPr>
                <w:rFonts w:eastAsia="Bookman Old Style"/>
                <w:sz w:val="24"/>
                <w:szCs w:val="24"/>
              </w:rPr>
              <w:t xml:space="preserve">) serta memelihara dan menyempurnakannya, mampu mengenal algoritma standar dan strategi efisiensinya, mampu merancang dan mengimplementasikan struktur data abstrak yang kompleks seperti beberapa library standar termasuk </w:t>
            </w:r>
            <w:r w:rsidRPr="0078248E">
              <w:rPr>
                <w:rFonts w:eastAsia="Bookman Old Style"/>
                <w:i/>
                <w:sz w:val="24"/>
                <w:szCs w:val="24"/>
              </w:rPr>
              <w:t xml:space="preserve">library </w:t>
            </w:r>
            <w:r w:rsidRPr="0078248E">
              <w:rPr>
                <w:rFonts w:eastAsia="Bookman Old Style"/>
                <w:sz w:val="24"/>
                <w:szCs w:val="24"/>
              </w:rPr>
              <w:t>untuk kecerdasan buatan (</w:t>
            </w:r>
            <w:r w:rsidRPr="0078248E">
              <w:rPr>
                <w:rFonts w:eastAsia="Bookman Old Style"/>
                <w:i/>
                <w:sz w:val="24"/>
                <w:szCs w:val="24"/>
              </w:rPr>
              <w:t>Artificial Intelligence</w:t>
            </w:r>
            <w:r w:rsidRPr="0078248E">
              <w:rPr>
                <w:rFonts w:eastAsia="Bookman Old Style"/>
                <w:sz w:val="24"/>
                <w:szCs w:val="24"/>
              </w:rPr>
              <w:t>) dan</w:t>
            </w:r>
            <w:r>
              <w:rPr>
                <w:rFonts w:eastAsia="Bookman Old Style"/>
                <w:sz w:val="24"/>
                <w:szCs w:val="24"/>
              </w:rPr>
              <w:t xml:space="preserve"> </w:t>
            </w:r>
            <w:r w:rsidRPr="0078248E">
              <w:rPr>
                <w:rFonts w:eastAsia="Bookman Old Style"/>
                <w:sz w:val="24"/>
                <w:szCs w:val="24"/>
              </w:rPr>
              <w:t>pengolahan data bervolume besar, serta mampu menerjemahkan sebuah program dalam satu bahasa yang sudah dikenalnya ke bahasa lain berdasarkan kaidah translasi yang diberikan.</w:t>
            </w:r>
          </w:p>
        </w:tc>
      </w:tr>
      <w:tr w:rsidR="00917AD8" w:rsidRPr="0078248E" w:rsidTr="00DF3D14">
        <w:tc>
          <w:tcPr>
            <w:tcW w:w="1134"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0"/>
              <w:rPr>
                <w:rFonts w:eastAsia="Bookman Old Style"/>
                <w:sz w:val="24"/>
                <w:szCs w:val="24"/>
              </w:rPr>
            </w:pPr>
            <w:r w:rsidRPr="0078248E">
              <w:rPr>
                <w:rFonts w:eastAsia="Bookman Old Style"/>
                <w:sz w:val="24"/>
                <w:szCs w:val="24"/>
              </w:rPr>
              <w:t>DSI</w:t>
            </w:r>
          </w:p>
        </w:tc>
        <w:tc>
          <w:tcPr>
            <w:tcW w:w="13436"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2"/>
              <w:jc w:val="both"/>
              <w:rPr>
                <w:rFonts w:eastAsia="Bookman Old Style"/>
                <w:sz w:val="24"/>
                <w:szCs w:val="24"/>
              </w:rPr>
            </w:pPr>
            <w:r w:rsidRPr="0078248E">
              <w:rPr>
                <w:rFonts w:eastAsia="Bookman Old Style"/>
                <w:sz w:val="24"/>
                <w:szCs w:val="24"/>
              </w:rPr>
              <w:t xml:space="preserve">Pada akhir fase F, peserta didik mampu mengkaji secara kritis kasus-kasus sosial terkini terkait produk TIK dan sistem komputasi, menganalisis kasus, memberikan berbagai argumentasi dan rasionalnya. </w:t>
            </w:r>
          </w:p>
        </w:tc>
      </w:tr>
      <w:tr w:rsidR="00917AD8" w:rsidRPr="0078248E" w:rsidTr="00DF3D14">
        <w:tc>
          <w:tcPr>
            <w:tcW w:w="1134"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0"/>
              <w:rPr>
                <w:rFonts w:eastAsia="Bookman Old Style"/>
                <w:sz w:val="24"/>
                <w:szCs w:val="24"/>
              </w:rPr>
            </w:pPr>
            <w:r w:rsidRPr="0078248E">
              <w:rPr>
                <w:rFonts w:eastAsia="Bookman Old Style"/>
                <w:sz w:val="24"/>
                <w:szCs w:val="24"/>
              </w:rPr>
              <w:t>PLB</w:t>
            </w:r>
          </w:p>
        </w:tc>
        <w:tc>
          <w:tcPr>
            <w:tcW w:w="13436" w:type="dxa"/>
            <w:tcBorders>
              <w:top w:val="single" w:sz="5" w:space="0" w:color="000000"/>
              <w:left w:val="single" w:sz="5" w:space="0" w:color="000000"/>
              <w:bottom w:val="single" w:sz="5" w:space="0" w:color="000000"/>
              <w:right w:val="single" w:sz="5" w:space="0" w:color="000000"/>
            </w:tcBorders>
          </w:tcPr>
          <w:p w:rsidR="00917AD8" w:rsidRPr="0078248E" w:rsidRDefault="00917AD8" w:rsidP="00DF3D14">
            <w:pPr>
              <w:spacing w:before="60" w:after="60"/>
              <w:ind w:left="102" w:right="68"/>
              <w:jc w:val="both"/>
              <w:rPr>
                <w:rFonts w:eastAsia="Bookman Old Style"/>
                <w:sz w:val="24"/>
                <w:szCs w:val="24"/>
              </w:rPr>
            </w:pPr>
            <w:r w:rsidRPr="0078248E">
              <w:rPr>
                <w:rFonts w:eastAsia="Bookman Old Style"/>
                <w:sz w:val="24"/>
                <w:szCs w:val="24"/>
              </w:rPr>
              <w:t>Pada akhir fase F, peserta didik mampu bergotong royong dalam tim inklusif untuk mengerjakan proyek pengembangan sistem komputasi mulai dari menganalisis, mengidentifikasi persoalan, merancang, mengimplementasi, menguji, dan menyempurnakan sistem komputasi yang merupakan solusi dari persoalan tersebut, serta mengkomunikasikan secara lisan dan tertulis produk, proses pengembangan solusi serta manfaat dari solusi tersebut.</w:t>
            </w:r>
          </w:p>
        </w:tc>
      </w:tr>
    </w:tbl>
    <w:p w:rsidR="00917AD8" w:rsidRDefault="00917AD8" w:rsidP="00917AD8">
      <w:pPr>
        <w:spacing w:before="60" w:after="60" w:line="240" w:lineRule="auto"/>
        <w:rPr>
          <w:rFonts w:ascii="Times New Roman" w:hAnsi="Times New Roman"/>
          <w:sz w:val="24"/>
          <w:szCs w:val="28"/>
        </w:rPr>
      </w:pPr>
    </w:p>
    <w:tbl>
      <w:tblPr>
        <w:tblStyle w:val="TableGrid"/>
        <w:tblW w:w="14524" w:type="dxa"/>
        <w:tblInd w:w="113" w:type="dxa"/>
        <w:tblLook w:val="04A0"/>
      </w:tblPr>
      <w:tblGrid>
        <w:gridCol w:w="452"/>
        <w:gridCol w:w="4770"/>
        <w:gridCol w:w="820"/>
        <w:gridCol w:w="282"/>
        <w:gridCol w:w="282"/>
        <w:gridCol w:w="282"/>
        <w:gridCol w:w="282"/>
        <w:gridCol w:w="282"/>
        <w:gridCol w:w="282"/>
        <w:gridCol w:w="282"/>
        <w:gridCol w:w="282"/>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F906EF" w:rsidRPr="003445CD" w:rsidTr="001B1970">
        <w:trPr>
          <w:trHeight w:val="240"/>
        </w:trPr>
        <w:tc>
          <w:tcPr>
            <w:tcW w:w="452" w:type="dxa"/>
            <w:vMerge w:val="restart"/>
            <w:shd w:val="clear" w:color="auto" w:fill="BFBFBF" w:themeFill="background1" w:themeFillShade="BF"/>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No</w:t>
            </w:r>
          </w:p>
        </w:tc>
        <w:tc>
          <w:tcPr>
            <w:tcW w:w="4770" w:type="dxa"/>
            <w:vMerge w:val="restart"/>
            <w:shd w:val="clear" w:color="auto" w:fill="F2F2F2" w:themeFill="background1" w:themeFillShade="F2"/>
            <w:vAlign w:val="center"/>
          </w:tcPr>
          <w:p w:rsidR="002E2EC0" w:rsidRDefault="00316558">
            <w:pPr>
              <w:spacing w:before="60" w:after="60" w:line="240" w:lineRule="auto"/>
              <w:ind w:left="-85" w:right="-85"/>
              <w:jc w:val="center"/>
              <w:rPr>
                <w:rFonts w:ascii="Times New Roman" w:hAnsi="Times New Roman"/>
                <w:b/>
                <w:caps/>
                <w:sz w:val="24"/>
                <w:lang w:val="en-ID"/>
              </w:rPr>
            </w:pPr>
            <w:r w:rsidRPr="00316558">
              <w:rPr>
                <w:rFonts w:ascii="Times New Roman" w:hAnsi="Times New Roman"/>
                <w:b/>
                <w:caps/>
                <w:sz w:val="24"/>
                <w:lang w:val="id-ID"/>
              </w:rPr>
              <w:t>Tujuan Pembelajaran</w:t>
            </w:r>
          </w:p>
        </w:tc>
        <w:tc>
          <w:tcPr>
            <w:tcW w:w="820" w:type="dxa"/>
            <w:vMerge w:val="restart"/>
            <w:shd w:val="clear" w:color="auto" w:fill="F2DBDB" w:themeFill="accent2" w:themeFillTint="33"/>
            <w:vAlign w:val="center"/>
          </w:tcPr>
          <w:p w:rsidR="002E2EC0" w:rsidRDefault="00316558">
            <w:pPr>
              <w:spacing w:before="60" w:after="60" w:line="240" w:lineRule="auto"/>
              <w:ind w:left="-85" w:right="-85"/>
              <w:jc w:val="center"/>
              <w:rPr>
                <w:rFonts w:ascii="Times New Roman" w:hAnsi="Times New Roman"/>
                <w:b/>
                <w:sz w:val="24"/>
                <w:lang w:val="en-ID"/>
              </w:rPr>
            </w:pPr>
            <w:r w:rsidRPr="00316558">
              <w:rPr>
                <w:rFonts w:ascii="Times New Roman" w:hAnsi="Times New Roman"/>
                <w:b/>
                <w:sz w:val="24"/>
                <w:lang w:val="id-ID"/>
              </w:rPr>
              <w:t>Alokasi Waktu</w:t>
            </w:r>
          </w:p>
        </w:tc>
        <w:tc>
          <w:tcPr>
            <w:tcW w:w="1410" w:type="dxa"/>
            <w:gridSpan w:val="5"/>
            <w:shd w:val="clear" w:color="auto" w:fill="EAF1DD" w:themeFill="accent3"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lang w:val="id-ID"/>
              </w:rPr>
              <w:t>Januari</w:t>
            </w:r>
          </w:p>
        </w:tc>
        <w:tc>
          <w:tcPr>
            <w:tcW w:w="1412" w:type="dxa"/>
            <w:gridSpan w:val="5"/>
            <w:shd w:val="clear" w:color="auto" w:fill="DAEEF3" w:themeFill="accent5"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lang w:val="id-ID"/>
              </w:rPr>
              <w:t>Februari</w:t>
            </w:r>
          </w:p>
        </w:tc>
        <w:tc>
          <w:tcPr>
            <w:tcW w:w="1415" w:type="dxa"/>
            <w:gridSpan w:val="5"/>
            <w:shd w:val="clear" w:color="auto" w:fill="EAF1DD" w:themeFill="accent3"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lang w:val="id-ID"/>
              </w:rPr>
              <w:t>Maret</w:t>
            </w:r>
          </w:p>
        </w:tc>
        <w:tc>
          <w:tcPr>
            <w:tcW w:w="1415" w:type="dxa"/>
            <w:gridSpan w:val="5"/>
            <w:shd w:val="clear" w:color="auto" w:fill="DAEEF3" w:themeFill="accent5"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lang w:val="id-ID"/>
              </w:rPr>
              <w:t>April</w:t>
            </w:r>
          </w:p>
        </w:tc>
        <w:tc>
          <w:tcPr>
            <w:tcW w:w="1415" w:type="dxa"/>
            <w:gridSpan w:val="5"/>
            <w:shd w:val="clear" w:color="auto" w:fill="EAF1DD" w:themeFill="accent3"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lang w:val="id-ID"/>
              </w:rPr>
              <w:t>Mei</w:t>
            </w:r>
          </w:p>
        </w:tc>
        <w:tc>
          <w:tcPr>
            <w:tcW w:w="1415" w:type="dxa"/>
            <w:gridSpan w:val="5"/>
            <w:shd w:val="clear" w:color="auto" w:fill="DAEEF3" w:themeFill="accent5" w:themeFillTint="33"/>
            <w:vAlign w:val="center"/>
          </w:tcPr>
          <w:p w:rsidR="002E2EC0" w:rsidRDefault="00316558">
            <w:pPr>
              <w:pStyle w:val="ListParagraph"/>
              <w:spacing w:before="60" w:after="60" w:line="240" w:lineRule="auto"/>
              <w:ind w:left="-85" w:right="-85"/>
              <w:contextualSpacing w:val="0"/>
              <w:jc w:val="center"/>
              <w:rPr>
                <w:rFonts w:ascii="Times New Roman" w:hAnsi="Times New Roman"/>
                <w:b/>
                <w:sz w:val="24"/>
              </w:rPr>
            </w:pPr>
            <w:r w:rsidRPr="00316558">
              <w:rPr>
                <w:rFonts w:ascii="Times New Roman" w:hAnsi="Times New Roman"/>
                <w:b/>
                <w:sz w:val="24"/>
                <w:lang w:val="id-ID"/>
              </w:rPr>
              <w:t>Juni</w:t>
            </w:r>
          </w:p>
        </w:tc>
      </w:tr>
      <w:tr w:rsidR="003445CD" w:rsidRPr="003445CD" w:rsidTr="001B1970">
        <w:trPr>
          <w:trHeight w:val="240"/>
        </w:trPr>
        <w:tc>
          <w:tcPr>
            <w:tcW w:w="452" w:type="dxa"/>
            <w:vMerge/>
            <w:shd w:val="clear" w:color="auto" w:fill="BFBFBF" w:themeFill="background1" w:themeFillShade="BF"/>
            <w:vAlign w:val="center"/>
          </w:tcPr>
          <w:p w:rsidR="002E2EC0" w:rsidRDefault="002E2EC0">
            <w:pPr>
              <w:spacing w:before="60" w:after="60" w:line="240" w:lineRule="auto"/>
              <w:ind w:left="-85" w:right="-85"/>
              <w:jc w:val="center"/>
              <w:rPr>
                <w:rFonts w:ascii="Times New Roman" w:hAnsi="Times New Roman"/>
                <w:b/>
                <w:sz w:val="24"/>
                <w:lang w:val="en-ID"/>
              </w:rPr>
            </w:pPr>
          </w:p>
        </w:tc>
        <w:tc>
          <w:tcPr>
            <w:tcW w:w="4770" w:type="dxa"/>
            <w:vMerge/>
            <w:shd w:val="clear" w:color="auto" w:fill="F2F2F2" w:themeFill="background1" w:themeFillShade="F2"/>
            <w:vAlign w:val="center"/>
          </w:tcPr>
          <w:p w:rsidR="002E2EC0" w:rsidRDefault="002E2EC0">
            <w:pPr>
              <w:spacing w:before="60" w:after="60" w:line="240" w:lineRule="auto"/>
              <w:ind w:left="-85" w:right="-85"/>
              <w:jc w:val="center"/>
              <w:rPr>
                <w:rFonts w:ascii="Times New Roman" w:hAnsi="Times New Roman"/>
                <w:b/>
                <w:sz w:val="24"/>
                <w:lang w:val="en-ID"/>
              </w:rPr>
            </w:pPr>
          </w:p>
        </w:tc>
        <w:tc>
          <w:tcPr>
            <w:tcW w:w="820" w:type="dxa"/>
            <w:vMerge/>
            <w:shd w:val="clear" w:color="auto" w:fill="F2DBDB" w:themeFill="accent2" w:themeFillTint="33"/>
            <w:vAlign w:val="center"/>
          </w:tcPr>
          <w:p w:rsidR="002E2EC0" w:rsidRDefault="002E2EC0">
            <w:pPr>
              <w:spacing w:before="60" w:after="60" w:line="240" w:lineRule="auto"/>
              <w:ind w:left="-85" w:right="-85"/>
              <w:jc w:val="center"/>
              <w:rPr>
                <w:rFonts w:ascii="Times New Roman" w:hAnsi="Times New Roman"/>
                <w:b/>
                <w:sz w:val="24"/>
                <w:lang w:val="en-ID"/>
              </w:rPr>
            </w:pP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2"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2"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2"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2"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EAF1DD" w:themeFill="accent3"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1</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2</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3</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4</w:t>
            </w:r>
          </w:p>
        </w:tc>
        <w:tc>
          <w:tcPr>
            <w:tcW w:w="283" w:type="dxa"/>
            <w:shd w:val="clear" w:color="auto" w:fill="DAEEF3" w:themeFill="accent5" w:themeFillTint="33"/>
            <w:vAlign w:val="center"/>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5</w:t>
            </w:r>
          </w:p>
        </w:tc>
      </w:tr>
      <w:tr w:rsidR="00253CA0" w:rsidRPr="002878FC" w:rsidTr="00DF3D14">
        <w:trPr>
          <w:trHeight w:val="240"/>
          <w:ins w:id="1894" w:author="Author"/>
        </w:trPr>
        <w:tc>
          <w:tcPr>
            <w:tcW w:w="14524" w:type="dxa"/>
            <w:gridSpan w:val="33"/>
            <w:shd w:val="clear" w:color="auto" w:fill="FDE9D9" w:themeFill="accent6" w:themeFillTint="33"/>
          </w:tcPr>
          <w:p w:rsidR="00253CA0" w:rsidRPr="002878FC" w:rsidRDefault="00253CA0" w:rsidP="00DF3D14">
            <w:pPr>
              <w:spacing w:before="60" w:after="60" w:line="240" w:lineRule="auto"/>
              <w:ind w:left="-85" w:right="-85"/>
              <w:jc w:val="center"/>
              <w:rPr>
                <w:ins w:id="1895" w:author="Author"/>
                <w:rFonts w:ascii="Times New Roman" w:hAnsi="Times New Roman"/>
                <w:b/>
                <w:caps/>
                <w:sz w:val="24"/>
                <w:lang w:val="en-ID"/>
                <w:rPrChange w:id="1896" w:author="Author">
                  <w:rPr>
                    <w:ins w:id="1897" w:author="Author"/>
                    <w:rFonts w:ascii="Times New Roman" w:hAnsi="Times New Roman"/>
                    <w:b/>
                    <w:sz w:val="24"/>
                    <w:lang w:val="en-ID"/>
                  </w:rPr>
                </w:rPrChange>
              </w:rPr>
            </w:pPr>
            <w:ins w:id="1898" w:author="Author">
              <w:r w:rsidRPr="002878FC">
                <w:rPr>
                  <w:rFonts w:ascii="Times New Roman" w:hAnsi="Times New Roman"/>
                  <w:b/>
                  <w:caps/>
                  <w:sz w:val="24"/>
                  <w:lang w:val="en-ID"/>
                  <w:rPrChange w:id="1899" w:author="Author">
                    <w:rPr>
                      <w:rFonts w:ascii="Times New Roman" w:hAnsi="Times New Roman"/>
                      <w:b/>
                      <w:sz w:val="24"/>
                      <w:lang w:val="en-ID"/>
                    </w:rPr>
                  </w:rPrChange>
                </w:rPr>
                <w:t xml:space="preserve">BAB </w:t>
              </w:r>
              <w:r w:rsidR="002878FC" w:rsidRPr="002878FC">
                <w:rPr>
                  <w:rFonts w:ascii="Times New Roman" w:hAnsi="Times New Roman"/>
                  <w:b/>
                  <w:caps/>
                  <w:sz w:val="24"/>
                  <w:lang w:val="en-ID"/>
                  <w:rPrChange w:id="1900" w:author="Author">
                    <w:rPr>
                      <w:rFonts w:ascii="Times New Roman" w:hAnsi="Times New Roman"/>
                      <w:b/>
                      <w:sz w:val="24"/>
                      <w:lang w:val="en-ID"/>
                    </w:rPr>
                  </w:rPrChange>
                </w:rPr>
                <w:t>4</w:t>
              </w:r>
              <w:r w:rsidRPr="002878FC">
                <w:rPr>
                  <w:rFonts w:ascii="Times New Roman" w:hAnsi="Times New Roman"/>
                  <w:b/>
                  <w:caps/>
                  <w:sz w:val="24"/>
                  <w:lang w:val="en-ID"/>
                  <w:rPrChange w:id="1901" w:author="Author">
                    <w:rPr>
                      <w:rFonts w:ascii="Times New Roman" w:hAnsi="Times New Roman"/>
                      <w:b/>
                      <w:sz w:val="24"/>
                      <w:lang w:val="en-ID"/>
                    </w:rPr>
                  </w:rPrChange>
                </w:rPr>
                <w:t xml:space="preserve"> : </w:t>
              </w:r>
              <w:r w:rsidR="002878FC" w:rsidRPr="002878FC">
                <w:rPr>
                  <w:rFonts w:ascii="Times New Roman" w:hAnsi="Times New Roman"/>
                  <w:b/>
                  <w:caps/>
                  <w:sz w:val="24"/>
                  <w:lang w:val="en-ID"/>
                  <w:rPrChange w:id="1902" w:author="Author">
                    <w:rPr>
                      <w:rFonts w:ascii="Times New Roman" w:hAnsi="Times New Roman"/>
                      <w:b/>
                      <w:sz w:val="24"/>
                      <w:lang w:val="en-ID"/>
                    </w:rPr>
                  </w:rPrChange>
                </w:rPr>
                <w:t>Jaringan Komputer dan Internet</w:t>
              </w:r>
            </w:ins>
          </w:p>
        </w:tc>
      </w:tr>
      <w:tr w:rsidR="00253CA0" w:rsidRPr="003445CD" w:rsidTr="00DF3D14">
        <w:trPr>
          <w:trHeight w:val="240"/>
          <w:ins w:id="1903" w:author="Author"/>
        </w:trPr>
        <w:tc>
          <w:tcPr>
            <w:tcW w:w="452" w:type="dxa"/>
            <w:shd w:val="clear" w:color="auto" w:fill="BFBFBF" w:themeFill="background1" w:themeFillShade="BF"/>
          </w:tcPr>
          <w:p w:rsidR="00253CA0" w:rsidRDefault="00253CA0" w:rsidP="00DF3D14">
            <w:pPr>
              <w:spacing w:before="60" w:after="60" w:line="240" w:lineRule="auto"/>
              <w:ind w:left="-85" w:right="-85"/>
              <w:jc w:val="center"/>
              <w:rPr>
                <w:ins w:id="1904" w:author="Author"/>
                <w:rFonts w:ascii="Times New Roman" w:hAnsi="Times New Roman"/>
                <w:b/>
                <w:sz w:val="24"/>
                <w:lang w:val="en-ID"/>
              </w:rPr>
            </w:pPr>
          </w:p>
        </w:tc>
        <w:tc>
          <w:tcPr>
            <w:tcW w:w="4770" w:type="dxa"/>
            <w:shd w:val="clear" w:color="auto" w:fill="F2F2F2" w:themeFill="background1" w:themeFillShade="F2"/>
          </w:tcPr>
          <w:p w:rsidR="009052EB" w:rsidRPr="00416730" w:rsidRDefault="002A51D0" w:rsidP="009052EB">
            <w:pPr>
              <w:spacing w:before="60" w:after="60" w:line="240" w:lineRule="auto"/>
              <w:ind w:left="709" w:hanging="709"/>
              <w:rPr>
                <w:ins w:id="1905" w:author="Author"/>
                <w:rFonts w:ascii="Times New Roman" w:hAnsi="Times New Roman"/>
                <w:sz w:val="24"/>
                <w:szCs w:val="24"/>
              </w:rPr>
              <w:pPrChange w:id="1906" w:author="Author">
                <w:pPr>
                  <w:numPr>
                    <w:numId w:val="8"/>
                  </w:numPr>
                  <w:tabs>
                    <w:tab w:val="left" w:pos="709"/>
                  </w:tabs>
                  <w:spacing w:before="60" w:after="60" w:line="240" w:lineRule="auto"/>
                  <w:ind w:left="720" w:hanging="360"/>
                </w:pPr>
              </w:pPrChange>
            </w:pPr>
            <w:ins w:id="1907" w:author="Author">
              <w:r>
                <w:rPr>
                  <w:rFonts w:ascii="Times New Roman" w:eastAsia="Calibri" w:hAnsi="Times New Roman"/>
                  <w:bCs/>
                </w:rPr>
                <w:t>11.4.1</w:t>
              </w:r>
              <w:r>
                <w:rPr>
                  <w:rFonts w:ascii="Times New Roman" w:eastAsia="Calibri" w:hAnsi="Times New Roman"/>
                  <w:bCs/>
                </w:rPr>
                <w:tab/>
              </w:r>
              <w:r w:rsidR="009052EB" w:rsidRPr="00416730">
                <w:rPr>
                  <w:rFonts w:ascii="Times New Roman" w:hAnsi="Times New Roman"/>
                  <w:sz w:val="24"/>
                  <w:szCs w:val="24"/>
                </w:rPr>
                <w:t xml:space="preserve">Menjelaskan topologi jaringan </w:t>
              </w:r>
              <w:r w:rsidR="009052EB" w:rsidRPr="009052EB">
                <w:rPr>
                  <w:rFonts w:ascii="Times New Roman" w:eastAsia="Calibri" w:hAnsi="Times New Roman"/>
                  <w:bCs/>
                  <w:lang w:val="id-ID"/>
                  <w:rPrChange w:id="1908" w:author="Author">
                    <w:rPr>
                      <w:rFonts w:ascii="Times New Roman" w:hAnsi="Times New Roman"/>
                      <w:sz w:val="24"/>
                      <w:szCs w:val="24"/>
                    </w:rPr>
                  </w:rPrChange>
                </w:rPr>
                <w:t>komputer</w:t>
              </w:r>
              <w:r w:rsidR="009052EB" w:rsidRPr="00416730">
                <w:rPr>
                  <w:rFonts w:ascii="Times New Roman" w:hAnsi="Times New Roman"/>
                  <w:sz w:val="24"/>
                  <w:szCs w:val="24"/>
                </w:rPr>
                <w:t>.</w:t>
              </w:r>
            </w:ins>
          </w:p>
          <w:p w:rsidR="009052EB" w:rsidRPr="00416730" w:rsidRDefault="002A51D0" w:rsidP="009052EB">
            <w:pPr>
              <w:spacing w:before="60" w:after="60" w:line="240" w:lineRule="auto"/>
              <w:ind w:left="709" w:hanging="709"/>
              <w:rPr>
                <w:ins w:id="1909" w:author="Author"/>
                <w:rFonts w:ascii="Times New Roman" w:hAnsi="Times New Roman"/>
                <w:sz w:val="24"/>
                <w:szCs w:val="24"/>
              </w:rPr>
              <w:pPrChange w:id="1910" w:author="Author">
                <w:pPr>
                  <w:numPr>
                    <w:numId w:val="8"/>
                  </w:numPr>
                  <w:tabs>
                    <w:tab w:val="left" w:pos="709"/>
                  </w:tabs>
                  <w:spacing w:before="60" w:after="60" w:line="240" w:lineRule="auto"/>
                  <w:ind w:left="720" w:hanging="360"/>
                </w:pPr>
              </w:pPrChange>
            </w:pPr>
            <w:ins w:id="1911" w:author="Author">
              <w:r>
                <w:rPr>
                  <w:rFonts w:ascii="Times New Roman" w:eastAsia="Calibri" w:hAnsi="Times New Roman"/>
                  <w:bCs/>
                </w:rPr>
                <w:t>11.4.2</w:t>
              </w:r>
              <w:r>
                <w:rPr>
                  <w:rFonts w:ascii="Times New Roman" w:eastAsia="Calibri" w:hAnsi="Times New Roman"/>
                  <w:bCs/>
                </w:rPr>
                <w:tab/>
              </w:r>
              <w:r w:rsidR="009052EB" w:rsidRPr="00416730">
                <w:rPr>
                  <w:rFonts w:ascii="Times New Roman" w:hAnsi="Times New Roman"/>
                  <w:sz w:val="24"/>
                  <w:szCs w:val="24"/>
                </w:rPr>
                <w:t xml:space="preserve">Menentukan dan merancang topologi </w:t>
              </w:r>
              <w:r w:rsidR="009052EB" w:rsidRPr="009052EB">
                <w:rPr>
                  <w:rFonts w:ascii="Times New Roman" w:eastAsia="Calibri" w:hAnsi="Times New Roman"/>
                  <w:bCs/>
                  <w:lang w:val="id-ID"/>
                  <w:rPrChange w:id="1912" w:author="Author">
                    <w:rPr>
                      <w:rFonts w:ascii="Times New Roman" w:hAnsi="Times New Roman"/>
                      <w:sz w:val="24"/>
                      <w:szCs w:val="24"/>
                    </w:rPr>
                  </w:rPrChange>
                </w:rPr>
                <w:t>jaringan</w:t>
              </w:r>
              <w:r w:rsidR="009052EB" w:rsidRPr="00416730">
                <w:rPr>
                  <w:rFonts w:ascii="Times New Roman" w:hAnsi="Times New Roman"/>
                  <w:sz w:val="24"/>
                  <w:szCs w:val="24"/>
                </w:rPr>
                <w:t xml:space="preserve"> yang sesuai dengan kebutuhan.</w:t>
              </w:r>
            </w:ins>
          </w:p>
          <w:p w:rsidR="009052EB" w:rsidRPr="00416730" w:rsidRDefault="002A51D0" w:rsidP="009052EB">
            <w:pPr>
              <w:spacing w:before="60" w:after="60" w:line="240" w:lineRule="auto"/>
              <w:ind w:left="709" w:hanging="709"/>
              <w:rPr>
                <w:ins w:id="1913" w:author="Author"/>
                <w:rFonts w:ascii="Times New Roman" w:hAnsi="Times New Roman"/>
                <w:sz w:val="24"/>
                <w:szCs w:val="24"/>
              </w:rPr>
              <w:pPrChange w:id="1914" w:author="Author">
                <w:pPr>
                  <w:numPr>
                    <w:numId w:val="8"/>
                  </w:numPr>
                  <w:tabs>
                    <w:tab w:val="left" w:pos="709"/>
                  </w:tabs>
                  <w:spacing w:before="60" w:after="60" w:line="240" w:lineRule="auto"/>
                  <w:ind w:left="720" w:hanging="360"/>
                </w:pPr>
              </w:pPrChange>
            </w:pPr>
            <w:ins w:id="1915" w:author="Author">
              <w:r>
                <w:rPr>
                  <w:rFonts w:ascii="Times New Roman" w:eastAsia="Calibri" w:hAnsi="Times New Roman"/>
                  <w:bCs/>
                </w:rPr>
                <w:t>11.4.3</w:t>
              </w:r>
              <w:r>
                <w:rPr>
                  <w:rFonts w:ascii="Times New Roman" w:eastAsia="Calibri" w:hAnsi="Times New Roman"/>
                  <w:bCs/>
                </w:rPr>
                <w:tab/>
              </w:r>
              <w:r w:rsidR="009052EB" w:rsidRPr="009052EB">
                <w:rPr>
                  <w:rFonts w:ascii="Times New Roman" w:eastAsia="Calibri" w:hAnsi="Times New Roman"/>
                  <w:bCs/>
                  <w:lang w:val="id-ID"/>
                  <w:rPrChange w:id="1916" w:author="Author">
                    <w:rPr>
                      <w:rFonts w:ascii="Times New Roman" w:hAnsi="Times New Roman"/>
                      <w:sz w:val="24"/>
                      <w:szCs w:val="24"/>
                    </w:rPr>
                  </w:rPrChange>
                </w:rPr>
                <w:t>Menggunakan</w:t>
              </w:r>
              <w:r w:rsidR="009052EB" w:rsidRPr="00416730">
                <w:rPr>
                  <w:rFonts w:ascii="Times New Roman" w:hAnsi="Times New Roman"/>
                  <w:sz w:val="24"/>
                  <w:szCs w:val="24"/>
                </w:rPr>
                <w:t xml:space="preserve"> informasi topologi jaringan untuk </w:t>
              </w:r>
              <w:r w:rsidR="009052EB" w:rsidRPr="00416730">
                <w:rPr>
                  <w:rFonts w:ascii="Times New Roman" w:hAnsi="Times New Roman"/>
                  <w:i/>
                  <w:iCs/>
                  <w:sz w:val="24"/>
                  <w:szCs w:val="24"/>
                </w:rPr>
                <w:t>troubleshooting</w:t>
              </w:r>
              <w:r w:rsidR="009052EB" w:rsidRPr="00416730">
                <w:rPr>
                  <w:rFonts w:ascii="Times New Roman" w:hAnsi="Times New Roman"/>
                  <w:sz w:val="24"/>
                  <w:szCs w:val="24"/>
                </w:rPr>
                <w:t>.</w:t>
              </w:r>
            </w:ins>
          </w:p>
          <w:p w:rsidR="009052EB" w:rsidRPr="00416730" w:rsidRDefault="002A51D0" w:rsidP="009052EB">
            <w:pPr>
              <w:spacing w:before="60" w:after="60" w:line="240" w:lineRule="auto"/>
              <w:ind w:left="709" w:hanging="709"/>
              <w:rPr>
                <w:ins w:id="1917" w:author="Author"/>
                <w:rFonts w:ascii="Times New Roman" w:hAnsi="Times New Roman"/>
                <w:sz w:val="24"/>
                <w:szCs w:val="24"/>
              </w:rPr>
              <w:pPrChange w:id="1918" w:author="Author">
                <w:pPr>
                  <w:numPr>
                    <w:numId w:val="8"/>
                  </w:numPr>
                  <w:tabs>
                    <w:tab w:val="left" w:pos="709"/>
                  </w:tabs>
                  <w:spacing w:before="60" w:after="60" w:line="240" w:lineRule="auto"/>
                  <w:ind w:left="720" w:hanging="360"/>
                </w:pPr>
              </w:pPrChange>
            </w:pPr>
            <w:ins w:id="1919" w:author="Author">
              <w:r>
                <w:rPr>
                  <w:rFonts w:ascii="Times New Roman" w:eastAsia="Calibri" w:hAnsi="Times New Roman"/>
                  <w:bCs/>
                </w:rPr>
                <w:t>11.4.4</w:t>
              </w:r>
              <w:r>
                <w:rPr>
                  <w:rFonts w:ascii="Times New Roman" w:eastAsia="Calibri" w:hAnsi="Times New Roman"/>
                  <w:bCs/>
                </w:rPr>
                <w:tab/>
              </w:r>
              <w:r w:rsidR="009052EB" w:rsidRPr="00416730">
                <w:rPr>
                  <w:rFonts w:ascii="Times New Roman" w:hAnsi="Times New Roman"/>
                  <w:sz w:val="24"/>
                  <w:szCs w:val="24"/>
                </w:rPr>
                <w:t xml:space="preserve">Menjelaskan model jaringan komputer dalam </w:t>
              </w:r>
              <w:r w:rsidR="009052EB" w:rsidRPr="009052EB">
                <w:rPr>
                  <w:rFonts w:ascii="Times New Roman" w:eastAsia="Calibri" w:hAnsi="Times New Roman"/>
                  <w:bCs/>
                  <w:lang w:val="id-ID"/>
                  <w:rPrChange w:id="1920" w:author="Author">
                    <w:rPr>
                      <w:rFonts w:ascii="Times New Roman" w:hAnsi="Times New Roman"/>
                      <w:sz w:val="24"/>
                      <w:szCs w:val="24"/>
                    </w:rPr>
                  </w:rPrChange>
                </w:rPr>
                <w:t>bentuk</w:t>
              </w:r>
              <w:r w:rsidR="009052EB" w:rsidRPr="00416730">
                <w:rPr>
                  <w:rFonts w:ascii="Times New Roman" w:hAnsi="Times New Roman"/>
                  <w:sz w:val="24"/>
                  <w:szCs w:val="24"/>
                </w:rPr>
                <w:t xml:space="preserve"> lapisan OSI.</w:t>
              </w:r>
            </w:ins>
          </w:p>
          <w:p w:rsidR="009052EB" w:rsidRPr="00416730" w:rsidRDefault="002A51D0" w:rsidP="009052EB">
            <w:pPr>
              <w:spacing w:before="60" w:after="60" w:line="240" w:lineRule="auto"/>
              <w:ind w:left="709" w:hanging="709"/>
              <w:rPr>
                <w:ins w:id="1921" w:author="Author"/>
                <w:rFonts w:ascii="Times New Roman" w:hAnsi="Times New Roman"/>
                <w:i/>
                <w:iCs/>
                <w:sz w:val="24"/>
                <w:szCs w:val="24"/>
              </w:rPr>
              <w:pPrChange w:id="1922" w:author="Author">
                <w:pPr>
                  <w:numPr>
                    <w:numId w:val="8"/>
                  </w:numPr>
                  <w:tabs>
                    <w:tab w:val="left" w:pos="709"/>
                  </w:tabs>
                  <w:spacing w:before="60" w:after="60" w:line="240" w:lineRule="auto"/>
                  <w:ind w:left="720" w:hanging="360"/>
                </w:pPr>
              </w:pPrChange>
            </w:pPr>
            <w:ins w:id="1923" w:author="Author">
              <w:r>
                <w:rPr>
                  <w:rFonts w:ascii="Times New Roman" w:eastAsia="Calibri" w:hAnsi="Times New Roman"/>
                  <w:bCs/>
                </w:rPr>
                <w:t>11.4.5</w:t>
              </w:r>
              <w:r>
                <w:rPr>
                  <w:rFonts w:ascii="Times New Roman" w:eastAsia="Calibri" w:hAnsi="Times New Roman"/>
                  <w:bCs/>
                </w:rPr>
                <w:tab/>
              </w:r>
              <w:r w:rsidR="009052EB" w:rsidRPr="009052EB">
                <w:rPr>
                  <w:rFonts w:ascii="Times New Roman" w:eastAsia="Calibri" w:hAnsi="Times New Roman"/>
                  <w:bCs/>
                  <w:lang w:val="id-ID"/>
                  <w:rPrChange w:id="1924" w:author="Author">
                    <w:rPr>
                      <w:rFonts w:ascii="Times New Roman" w:hAnsi="Times New Roman"/>
                      <w:sz w:val="24"/>
                      <w:szCs w:val="24"/>
                    </w:rPr>
                  </w:rPrChange>
                </w:rPr>
                <w:t>Menggunakan</w:t>
              </w:r>
              <w:r w:rsidR="009052EB" w:rsidRPr="00416730">
                <w:rPr>
                  <w:rFonts w:ascii="Times New Roman" w:hAnsi="Times New Roman"/>
                  <w:sz w:val="24"/>
                  <w:szCs w:val="24"/>
                </w:rPr>
                <w:t xml:space="preserve"> konsep model lapisan OSI dalam melakukan </w:t>
              </w:r>
              <w:r w:rsidR="009052EB" w:rsidRPr="00416730">
                <w:rPr>
                  <w:rFonts w:ascii="Times New Roman" w:hAnsi="Times New Roman"/>
                  <w:i/>
                  <w:iCs/>
                  <w:sz w:val="24"/>
                  <w:szCs w:val="24"/>
                </w:rPr>
                <w:t>troubleshooting.</w:t>
              </w:r>
            </w:ins>
          </w:p>
          <w:p w:rsidR="009052EB" w:rsidRPr="00416730" w:rsidRDefault="002A51D0" w:rsidP="009052EB">
            <w:pPr>
              <w:spacing w:before="60" w:after="60" w:line="240" w:lineRule="auto"/>
              <w:ind w:left="709" w:hanging="709"/>
              <w:rPr>
                <w:ins w:id="1925" w:author="Author"/>
                <w:rFonts w:ascii="Times New Roman" w:hAnsi="Times New Roman"/>
                <w:sz w:val="24"/>
                <w:szCs w:val="24"/>
              </w:rPr>
              <w:pPrChange w:id="1926" w:author="Author">
                <w:pPr>
                  <w:numPr>
                    <w:numId w:val="8"/>
                  </w:numPr>
                  <w:tabs>
                    <w:tab w:val="left" w:pos="709"/>
                  </w:tabs>
                  <w:spacing w:before="60" w:after="60" w:line="240" w:lineRule="auto"/>
                  <w:ind w:left="720" w:hanging="360"/>
                </w:pPr>
              </w:pPrChange>
            </w:pPr>
            <w:ins w:id="1927" w:author="Author">
              <w:r>
                <w:rPr>
                  <w:rFonts w:ascii="Times New Roman" w:eastAsia="Calibri" w:hAnsi="Times New Roman"/>
                  <w:bCs/>
                </w:rPr>
                <w:t>11.4.6</w:t>
              </w:r>
              <w:r>
                <w:rPr>
                  <w:rFonts w:ascii="Times New Roman" w:eastAsia="Calibri" w:hAnsi="Times New Roman"/>
                  <w:bCs/>
                </w:rPr>
                <w:tab/>
              </w:r>
              <w:r w:rsidR="009052EB" w:rsidRPr="009052EB">
                <w:rPr>
                  <w:rFonts w:ascii="Times New Roman" w:eastAsia="Calibri" w:hAnsi="Times New Roman"/>
                  <w:bCs/>
                  <w:lang w:val="id-ID"/>
                  <w:rPrChange w:id="1928" w:author="Author">
                    <w:rPr>
                      <w:rFonts w:ascii="Times New Roman" w:hAnsi="Times New Roman"/>
                      <w:sz w:val="24"/>
                      <w:szCs w:val="24"/>
                    </w:rPr>
                  </w:rPrChange>
                </w:rPr>
                <w:t>Menjelaskan</w:t>
              </w:r>
              <w:r w:rsidR="009052EB" w:rsidRPr="00416730">
                <w:rPr>
                  <w:rFonts w:ascii="Times New Roman" w:hAnsi="Times New Roman"/>
                  <w:sz w:val="24"/>
                  <w:szCs w:val="24"/>
                </w:rPr>
                <w:t xml:space="preserve"> mekanisme pengiriman data dengan </w:t>
              </w:r>
              <w:r w:rsidR="009052EB" w:rsidRPr="00416730">
                <w:rPr>
                  <w:rFonts w:ascii="Times New Roman" w:hAnsi="Times New Roman"/>
                  <w:i/>
                  <w:iCs/>
                  <w:sz w:val="24"/>
                  <w:szCs w:val="24"/>
                </w:rPr>
                <w:t>packet switching</w:t>
              </w:r>
              <w:r w:rsidR="009052EB" w:rsidRPr="00416730">
                <w:rPr>
                  <w:rFonts w:ascii="Times New Roman" w:hAnsi="Times New Roman"/>
                  <w:sz w:val="24"/>
                  <w:szCs w:val="24"/>
                </w:rPr>
                <w:t>.</w:t>
              </w:r>
            </w:ins>
          </w:p>
          <w:p w:rsidR="009052EB" w:rsidRPr="00416730" w:rsidRDefault="002A51D0" w:rsidP="009052EB">
            <w:pPr>
              <w:spacing w:before="60" w:after="60" w:line="240" w:lineRule="auto"/>
              <w:ind w:left="709" w:hanging="709"/>
              <w:rPr>
                <w:ins w:id="1929" w:author="Author"/>
                <w:rFonts w:ascii="Times New Roman" w:hAnsi="Times New Roman"/>
                <w:sz w:val="24"/>
                <w:szCs w:val="24"/>
              </w:rPr>
              <w:pPrChange w:id="1930" w:author="Author">
                <w:pPr>
                  <w:numPr>
                    <w:numId w:val="8"/>
                  </w:numPr>
                  <w:tabs>
                    <w:tab w:val="left" w:pos="709"/>
                  </w:tabs>
                  <w:spacing w:before="60" w:after="60" w:line="240" w:lineRule="auto"/>
                  <w:ind w:left="720" w:hanging="360"/>
                </w:pPr>
              </w:pPrChange>
            </w:pPr>
            <w:ins w:id="1931" w:author="Author">
              <w:r>
                <w:rPr>
                  <w:rFonts w:ascii="Times New Roman" w:eastAsia="Calibri" w:hAnsi="Times New Roman"/>
                  <w:bCs/>
                </w:rPr>
                <w:t>11.4.7</w:t>
              </w:r>
              <w:r>
                <w:rPr>
                  <w:rFonts w:ascii="Times New Roman" w:eastAsia="Calibri" w:hAnsi="Times New Roman"/>
                  <w:bCs/>
                </w:rPr>
                <w:tab/>
              </w:r>
              <w:r w:rsidR="009052EB" w:rsidRPr="009052EB">
                <w:rPr>
                  <w:rFonts w:ascii="Times New Roman" w:eastAsia="Calibri" w:hAnsi="Times New Roman"/>
                  <w:bCs/>
                  <w:lang w:val="id-ID"/>
                  <w:rPrChange w:id="1932" w:author="Author">
                    <w:rPr>
                      <w:rFonts w:ascii="Times New Roman" w:hAnsi="Times New Roman"/>
                      <w:sz w:val="24"/>
                      <w:szCs w:val="24"/>
                    </w:rPr>
                  </w:rPrChange>
                </w:rPr>
                <w:t>Mengaplikasikan</w:t>
              </w:r>
              <w:r w:rsidR="009052EB" w:rsidRPr="00416730">
                <w:rPr>
                  <w:rFonts w:ascii="Times New Roman" w:hAnsi="Times New Roman"/>
                  <w:sz w:val="24"/>
                  <w:szCs w:val="24"/>
                </w:rPr>
                <w:t xml:space="preserve"> proses pendeteksian dan perbaikan kesalahan pada pengiriman data.</w:t>
              </w:r>
            </w:ins>
          </w:p>
          <w:p w:rsidR="009052EB" w:rsidRPr="00416730" w:rsidRDefault="002A51D0" w:rsidP="009052EB">
            <w:pPr>
              <w:spacing w:before="60" w:after="60" w:line="240" w:lineRule="auto"/>
              <w:ind w:left="709" w:hanging="709"/>
              <w:rPr>
                <w:ins w:id="1933" w:author="Author"/>
                <w:rFonts w:ascii="Times New Roman" w:hAnsi="Times New Roman"/>
                <w:sz w:val="24"/>
                <w:szCs w:val="24"/>
              </w:rPr>
              <w:pPrChange w:id="1934" w:author="Author">
                <w:pPr>
                  <w:numPr>
                    <w:numId w:val="8"/>
                  </w:numPr>
                  <w:tabs>
                    <w:tab w:val="left" w:pos="709"/>
                  </w:tabs>
                  <w:spacing w:before="60" w:after="60" w:line="240" w:lineRule="auto"/>
                  <w:ind w:left="720" w:hanging="360"/>
                </w:pPr>
              </w:pPrChange>
            </w:pPr>
            <w:ins w:id="1935" w:author="Author">
              <w:r>
                <w:rPr>
                  <w:rFonts w:ascii="Times New Roman" w:eastAsia="Calibri" w:hAnsi="Times New Roman"/>
                  <w:bCs/>
                </w:rPr>
                <w:t>11.4.8</w:t>
              </w:r>
              <w:r>
                <w:rPr>
                  <w:rFonts w:ascii="Times New Roman" w:eastAsia="Calibri" w:hAnsi="Times New Roman"/>
                  <w:bCs/>
                </w:rPr>
                <w:tab/>
              </w:r>
              <w:r w:rsidR="009052EB" w:rsidRPr="009052EB">
                <w:rPr>
                  <w:rFonts w:ascii="Times New Roman" w:eastAsia="Calibri" w:hAnsi="Times New Roman"/>
                  <w:bCs/>
                  <w:lang w:val="id-ID"/>
                  <w:rPrChange w:id="1936" w:author="Author">
                    <w:rPr>
                      <w:rFonts w:ascii="Times New Roman" w:hAnsi="Times New Roman"/>
                      <w:sz w:val="24"/>
                      <w:szCs w:val="24"/>
                    </w:rPr>
                  </w:rPrChange>
                </w:rPr>
                <w:t>Menjelaskan</w:t>
              </w:r>
              <w:r w:rsidR="009052EB" w:rsidRPr="00416730">
                <w:rPr>
                  <w:rFonts w:ascii="Times New Roman" w:hAnsi="Times New Roman"/>
                  <w:sz w:val="24"/>
                  <w:szCs w:val="24"/>
                </w:rPr>
                <w:t xml:space="preserve"> mekanisme transmisi data.</w:t>
              </w:r>
            </w:ins>
          </w:p>
          <w:p w:rsidR="00253CA0" w:rsidRDefault="002A51D0" w:rsidP="002A51D0">
            <w:pPr>
              <w:spacing w:before="60" w:after="60" w:line="240" w:lineRule="auto"/>
              <w:ind w:left="709" w:hanging="709"/>
              <w:rPr>
                <w:ins w:id="1937" w:author="Author"/>
                <w:rFonts w:ascii="Times New Roman" w:hAnsi="Times New Roman"/>
                <w:b/>
                <w:sz w:val="24"/>
                <w:lang w:val="en-ID"/>
              </w:rPr>
              <w:pPrChange w:id="1938" w:author="Author">
                <w:pPr>
                  <w:spacing w:before="60" w:after="60" w:line="240" w:lineRule="auto"/>
                </w:pPr>
              </w:pPrChange>
            </w:pPr>
            <w:ins w:id="1939" w:author="Author">
              <w:r>
                <w:rPr>
                  <w:rFonts w:ascii="Times New Roman" w:eastAsia="Calibri" w:hAnsi="Times New Roman"/>
                  <w:bCs/>
                </w:rPr>
                <w:t>11.4.9</w:t>
              </w:r>
              <w:r>
                <w:rPr>
                  <w:rFonts w:ascii="Times New Roman" w:eastAsia="Calibri" w:hAnsi="Times New Roman"/>
                  <w:bCs/>
                </w:rPr>
                <w:tab/>
              </w:r>
              <w:r w:rsidR="009052EB" w:rsidRPr="009052EB">
                <w:rPr>
                  <w:rFonts w:ascii="Times New Roman" w:eastAsia="Calibri" w:hAnsi="Times New Roman"/>
                  <w:bCs/>
                  <w:lang w:val="id-ID"/>
                  <w:rPrChange w:id="1940" w:author="Author">
                    <w:rPr>
                      <w:rFonts w:ascii="Times New Roman" w:hAnsi="Times New Roman"/>
                      <w:sz w:val="24"/>
                      <w:szCs w:val="24"/>
                    </w:rPr>
                  </w:rPrChange>
                </w:rPr>
                <w:t>Melakukan</w:t>
              </w:r>
              <w:r w:rsidR="009052EB" w:rsidRPr="00416730">
                <w:rPr>
                  <w:rFonts w:ascii="Times New Roman" w:hAnsi="Times New Roman"/>
                  <w:sz w:val="24"/>
                  <w:szCs w:val="24"/>
                </w:rPr>
                <w:t xml:space="preserve"> proses </w:t>
              </w:r>
              <w:r w:rsidR="009052EB" w:rsidRPr="00416730">
                <w:rPr>
                  <w:rFonts w:ascii="Times New Roman" w:hAnsi="Times New Roman"/>
                  <w:i/>
                  <w:iCs/>
                  <w:sz w:val="24"/>
                  <w:szCs w:val="24"/>
                </w:rPr>
                <w:t xml:space="preserve">encoding </w:t>
              </w:r>
              <w:r w:rsidR="009052EB" w:rsidRPr="00416730">
                <w:rPr>
                  <w:rFonts w:ascii="Times New Roman" w:hAnsi="Times New Roman"/>
                  <w:sz w:val="24"/>
                  <w:szCs w:val="24"/>
                </w:rPr>
                <w:t>data secara manual.</w:t>
              </w:r>
            </w:ins>
          </w:p>
        </w:tc>
        <w:tc>
          <w:tcPr>
            <w:tcW w:w="820" w:type="dxa"/>
            <w:shd w:val="clear" w:color="auto" w:fill="F2DBDB" w:themeFill="accent2" w:themeFillTint="33"/>
          </w:tcPr>
          <w:p w:rsidR="00253CA0" w:rsidRDefault="00DF3D14" w:rsidP="00DF3D14">
            <w:pPr>
              <w:spacing w:before="60" w:after="60" w:line="240" w:lineRule="auto"/>
              <w:ind w:left="-85" w:right="-85"/>
              <w:jc w:val="center"/>
              <w:rPr>
                <w:ins w:id="1941" w:author="Author"/>
                <w:rFonts w:ascii="Times New Roman" w:hAnsi="Times New Roman"/>
                <w:sz w:val="24"/>
                <w:lang w:val="en-ID"/>
              </w:rPr>
            </w:pPr>
            <w:ins w:id="1942" w:author="Author">
              <w:r>
                <w:rPr>
                  <w:rFonts w:ascii="Times New Roman" w:hAnsi="Times New Roman"/>
                  <w:sz w:val="24"/>
                  <w:lang w:val="en-ID"/>
                </w:rPr>
                <w:t xml:space="preserve">30 </w:t>
              </w:r>
              <w:r w:rsidR="00253CA0" w:rsidRPr="00316558">
                <w:rPr>
                  <w:rFonts w:ascii="Times New Roman" w:hAnsi="Times New Roman"/>
                  <w:sz w:val="24"/>
                  <w:lang w:val="en-ID"/>
                </w:rPr>
                <w:t>JP</w:t>
              </w:r>
            </w:ins>
          </w:p>
        </w:tc>
        <w:tc>
          <w:tcPr>
            <w:tcW w:w="282" w:type="dxa"/>
            <w:shd w:val="clear" w:color="auto" w:fill="EAF1DD" w:themeFill="accent3" w:themeFillTint="33"/>
          </w:tcPr>
          <w:p w:rsidR="00253CA0" w:rsidRDefault="00253CA0" w:rsidP="00DF3D14">
            <w:pPr>
              <w:spacing w:before="60" w:after="60" w:line="240" w:lineRule="auto"/>
              <w:rPr>
                <w:ins w:id="1943"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1944"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1945"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1946"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1947"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1948"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1949"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1950"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51"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52"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53"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54"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55"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56"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57"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58"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59"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60"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61"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62"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63"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64"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65"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66"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1967"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68"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69"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70"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71"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1972" w:author="Author"/>
                <w:rFonts w:ascii="Times New Roman" w:hAnsi="Times New Roman"/>
                <w:b/>
                <w:sz w:val="24"/>
                <w:lang w:val="en-ID"/>
              </w:rPr>
            </w:pPr>
          </w:p>
        </w:tc>
      </w:tr>
      <w:tr w:rsidR="00253CA0" w:rsidRPr="003445CD" w:rsidDel="009052EB" w:rsidTr="00DF3D14">
        <w:trPr>
          <w:trHeight w:val="240"/>
          <w:ins w:id="1973" w:author="Author"/>
          <w:del w:id="1974"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1975" w:author="Author"/>
                <w:del w:id="1976"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1977" w:author="Author"/>
                <w:del w:id="1978"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1979" w:author="Author"/>
                <w:del w:id="1980" w:author="Author"/>
                <w:rFonts w:ascii="Times New Roman" w:hAnsi="Times New Roman"/>
                <w:sz w:val="24"/>
                <w:lang w:val="en-ID"/>
              </w:rPr>
            </w:pPr>
            <w:ins w:id="1981" w:author="Author">
              <w:del w:id="1982"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1983" w:author="Author"/>
                <w:del w:id="198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1985" w:author="Author"/>
                <w:del w:id="198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1987" w:author="Author"/>
                <w:del w:id="1988"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1989" w:author="Author"/>
                <w:del w:id="199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1991" w:author="Author"/>
                <w:del w:id="199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1993" w:author="Author"/>
                <w:del w:id="1994"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1995" w:author="Author"/>
                <w:del w:id="1996"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1997" w:author="Author"/>
                <w:del w:id="199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1999" w:author="Author"/>
                <w:del w:id="200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01" w:author="Author"/>
                <w:del w:id="200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03" w:author="Author"/>
                <w:del w:id="200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05" w:author="Author"/>
                <w:del w:id="200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07" w:author="Author"/>
                <w:del w:id="200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09" w:author="Author"/>
                <w:del w:id="201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11" w:author="Author"/>
                <w:del w:id="201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13" w:author="Author"/>
                <w:del w:id="201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15" w:author="Author"/>
                <w:del w:id="201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17" w:author="Author"/>
                <w:del w:id="201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19" w:author="Author"/>
                <w:del w:id="202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21" w:author="Author"/>
                <w:del w:id="202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23" w:author="Author"/>
                <w:del w:id="202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25" w:author="Author"/>
                <w:del w:id="202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27" w:author="Author"/>
                <w:del w:id="202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29" w:author="Author"/>
                <w:del w:id="203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31" w:author="Author"/>
                <w:del w:id="203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33" w:author="Author"/>
                <w:del w:id="203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35" w:author="Author"/>
                <w:del w:id="203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37" w:author="Author"/>
                <w:del w:id="203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39" w:author="Author"/>
                <w:del w:id="204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41" w:author="Author"/>
                <w:del w:id="2042" w:author="Author"/>
                <w:rFonts w:ascii="Times New Roman" w:hAnsi="Times New Roman"/>
                <w:b/>
                <w:sz w:val="24"/>
                <w:lang w:val="en-ID"/>
              </w:rPr>
            </w:pPr>
          </w:p>
        </w:tc>
      </w:tr>
      <w:tr w:rsidR="00253CA0" w:rsidRPr="003445CD" w:rsidDel="009052EB" w:rsidTr="00DF3D14">
        <w:trPr>
          <w:trHeight w:val="240"/>
          <w:ins w:id="2043" w:author="Author"/>
          <w:del w:id="2044"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045" w:author="Author"/>
                <w:del w:id="2046"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047" w:author="Author"/>
                <w:del w:id="2048"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049" w:author="Author"/>
                <w:del w:id="2050" w:author="Author"/>
                <w:rFonts w:ascii="Times New Roman" w:hAnsi="Times New Roman"/>
                <w:sz w:val="24"/>
                <w:lang w:val="en-ID"/>
              </w:rPr>
            </w:pPr>
            <w:ins w:id="2051" w:author="Author">
              <w:del w:id="2052"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053" w:author="Author"/>
                <w:del w:id="205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055" w:author="Author"/>
                <w:del w:id="205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057" w:author="Author"/>
                <w:del w:id="2058"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059" w:author="Author"/>
                <w:del w:id="206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061" w:author="Author"/>
                <w:del w:id="206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063" w:author="Author"/>
                <w:del w:id="2064"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065" w:author="Author"/>
                <w:del w:id="2066"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067" w:author="Author"/>
                <w:del w:id="206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69" w:author="Author"/>
                <w:del w:id="207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71" w:author="Author"/>
                <w:del w:id="207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73" w:author="Author"/>
                <w:del w:id="207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75" w:author="Author"/>
                <w:del w:id="207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77" w:author="Author"/>
                <w:del w:id="207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79" w:author="Author"/>
                <w:del w:id="208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81" w:author="Author"/>
                <w:del w:id="208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83" w:author="Author"/>
                <w:del w:id="208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85" w:author="Author"/>
                <w:del w:id="208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87" w:author="Author"/>
                <w:del w:id="208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89" w:author="Author"/>
                <w:del w:id="209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091" w:author="Author"/>
                <w:del w:id="209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93" w:author="Author"/>
                <w:del w:id="209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95" w:author="Author"/>
                <w:del w:id="209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97" w:author="Author"/>
                <w:del w:id="209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099" w:author="Author"/>
                <w:del w:id="210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01" w:author="Author"/>
                <w:del w:id="210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03" w:author="Author"/>
                <w:del w:id="210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05" w:author="Author"/>
                <w:del w:id="210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07" w:author="Author"/>
                <w:del w:id="210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09" w:author="Author"/>
                <w:del w:id="211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11" w:author="Author"/>
                <w:del w:id="2112" w:author="Author"/>
                <w:rFonts w:ascii="Times New Roman" w:hAnsi="Times New Roman"/>
                <w:b/>
                <w:sz w:val="24"/>
                <w:lang w:val="en-ID"/>
              </w:rPr>
            </w:pPr>
          </w:p>
        </w:tc>
      </w:tr>
      <w:tr w:rsidR="00253CA0" w:rsidRPr="003445CD" w:rsidDel="009052EB" w:rsidTr="00DF3D14">
        <w:trPr>
          <w:trHeight w:val="240"/>
          <w:ins w:id="2113" w:author="Author"/>
          <w:del w:id="2114"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115" w:author="Author"/>
                <w:del w:id="2116"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117" w:author="Author"/>
                <w:del w:id="2118"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119" w:author="Author"/>
                <w:del w:id="2120" w:author="Author"/>
                <w:rFonts w:ascii="Times New Roman" w:hAnsi="Times New Roman"/>
                <w:sz w:val="24"/>
                <w:lang w:val="en-ID"/>
              </w:rPr>
            </w:pPr>
            <w:ins w:id="2121" w:author="Author">
              <w:del w:id="2122"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123" w:author="Author"/>
                <w:del w:id="212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125" w:author="Author"/>
                <w:del w:id="212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127" w:author="Author"/>
                <w:del w:id="2128"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129" w:author="Author"/>
                <w:del w:id="213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131" w:author="Author"/>
                <w:del w:id="213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133" w:author="Author"/>
                <w:del w:id="2134"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135" w:author="Author"/>
                <w:del w:id="2136"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137" w:author="Author"/>
                <w:del w:id="213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39" w:author="Author"/>
                <w:del w:id="214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41" w:author="Author"/>
                <w:del w:id="214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43" w:author="Author"/>
                <w:del w:id="214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45" w:author="Author"/>
                <w:del w:id="214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47" w:author="Author"/>
                <w:del w:id="214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49" w:author="Author"/>
                <w:del w:id="215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51" w:author="Author"/>
                <w:del w:id="215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53" w:author="Author"/>
                <w:del w:id="215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55" w:author="Author"/>
                <w:del w:id="215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57" w:author="Author"/>
                <w:del w:id="215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59" w:author="Author"/>
                <w:del w:id="216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61" w:author="Author"/>
                <w:del w:id="216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63" w:author="Author"/>
                <w:del w:id="216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65" w:author="Author"/>
                <w:del w:id="216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67" w:author="Author"/>
                <w:del w:id="216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69" w:author="Author"/>
                <w:del w:id="217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171" w:author="Author"/>
                <w:del w:id="217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73" w:author="Author"/>
                <w:del w:id="217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75" w:author="Author"/>
                <w:del w:id="217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77" w:author="Author"/>
                <w:del w:id="217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79" w:author="Author"/>
                <w:del w:id="218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181" w:author="Author"/>
                <w:del w:id="2182" w:author="Author"/>
                <w:rFonts w:ascii="Times New Roman" w:hAnsi="Times New Roman"/>
                <w:b/>
                <w:sz w:val="24"/>
                <w:lang w:val="en-ID"/>
              </w:rPr>
            </w:pPr>
          </w:p>
        </w:tc>
      </w:tr>
      <w:tr w:rsidR="00253CA0" w:rsidRPr="003445CD" w:rsidDel="009052EB" w:rsidTr="00DF3D14">
        <w:trPr>
          <w:trHeight w:val="240"/>
          <w:ins w:id="2183" w:author="Author"/>
          <w:del w:id="2184"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185" w:author="Author"/>
                <w:del w:id="2186"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187" w:author="Author"/>
                <w:del w:id="2188"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189" w:author="Author"/>
                <w:del w:id="2190" w:author="Author"/>
                <w:rFonts w:ascii="Times New Roman" w:hAnsi="Times New Roman"/>
                <w:sz w:val="24"/>
                <w:lang w:val="en-ID"/>
              </w:rPr>
            </w:pPr>
            <w:ins w:id="2191" w:author="Author">
              <w:del w:id="2192"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193" w:author="Author"/>
                <w:del w:id="219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195" w:author="Author"/>
                <w:del w:id="219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197" w:author="Author"/>
                <w:del w:id="2198"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199" w:author="Author"/>
                <w:del w:id="220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201" w:author="Author"/>
                <w:del w:id="220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203" w:author="Author"/>
                <w:del w:id="2204"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205" w:author="Author"/>
                <w:del w:id="2206"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207" w:author="Author"/>
                <w:del w:id="220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09" w:author="Author"/>
                <w:del w:id="221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11" w:author="Author"/>
                <w:del w:id="221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13" w:author="Author"/>
                <w:del w:id="221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15" w:author="Author"/>
                <w:del w:id="221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17" w:author="Author"/>
                <w:del w:id="221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19" w:author="Author"/>
                <w:del w:id="222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21" w:author="Author"/>
                <w:del w:id="222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23" w:author="Author"/>
                <w:del w:id="222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25" w:author="Author"/>
                <w:del w:id="222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27" w:author="Author"/>
                <w:del w:id="222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29" w:author="Author"/>
                <w:del w:id="223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31" w:author="Author"/>
                <w:del w:id="223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33" w:author="Author"/>
                <w:del w:id="223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35" w:author="Author"/>
                <w:del w:id="223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37" w:author="Author"/>
                <w:del w:id="223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39" w:author="Author"/>
                <w:del w:id="224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41" w:author="Author"/>
                <w:del w:id="224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43" w:author="Author"/>
                <w:del w:id="224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45" w:author="Author"/>
                <w:del w:id="224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47" w:author="Author"/>
                <w:del w:id="224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49" w:author="Author"/>
                <w:del w:id="225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51" w:author="Author"/>
                <w:del w:id="2252" w:author="Author"/>
                <w:rFonts w:ascii="Times New Roman" w:hAnsi="Times New Roman"/>
                <w:b/>
                <w:sz w:val="24"/>
                <w:lang w:val="en-ID"/>
              </w:rPr>
            </w:pPr>
          </w:p>
        </w:tc>
      </w:tr>
      <w:tr w:rsidR="00253CA0" w:rsidRPr="003445CD" w:rsidDel="009052EB" w:rsidTr="00DF3D14">
        <w:trPr>
          <w:trHeight w:val="240"/>
          <w:ins w:id="2253" w:author="Author"/>
          <w:del w:id="2254"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255" w:author="Author"/>
                <w:del w:id="2256"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257" w:author="Author"/>
                <w:del w:id="2258"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259" w:author="Author"/>
                <w:del w:id="2260" w:author="Author"/>
                <w:rFonts w:ascii="Times New Roman" w:hAnsi="Times New Roman"/>
                <w:sz w:val="24"/>
                <w:lang w:val="en-ID"/>
              </w:rPr>
            </w:pPr>
            <w:ins w:id="2261" w:author="Author">
              <w:del w:id="2262"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263" w:author="Author"/>
                <w:del w:id="226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265" w:author="Author"/>
                <w:del w:id="226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267" w:author="Author"/>
                <w:del w:id="2268"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269" w:author="Author"/>
                <w:del w:id="227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271" w:author="Author"/>
                <w:del w:id="227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273" w:author="Author"/>
                <w:del w:id="2274"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275" w:author="Author"/>
                <w:del w:id="2276"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277" w:author="Author"/>
                <w:del w:id="227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79" w:author="Author"/>
                <w:del w:id="228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81" w:author="Author"/>
                <w:del w:id="228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83" w:author="Author"/>
                <w:del w:id="228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85" w:author="Author"/>
                <w:del w:id="228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87" w:author="Author"/>
                <w:del w:id="228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89" w:author="Author"/>
                <w:del w:id="229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291" w:author="Author"/>
                <w:del w:id="229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93" w:author="Author"/>
                <w:del w:id="229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95" w:author="Author"/>
                <w:del w:id="229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97" w:author="Author"/>
                <w:del w:id="229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299" w:author="Author"/>
                <w:del w:id="230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301" w:author="Author"/>
                <w:del w:id="230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303" w:author="Author"/>
                <w:del w:id="230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305" w:author="Author"/>
                <w:del w:id="230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307" w:author="Author"/>
                <w:del w:id="230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309" w:author="Author"/>
                <w:del w:id="231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311" w:author="Author"/>
                <w:del w:id="231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313" w:author="Author"/>
                <w:del w:id="231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315" w:author="Author"/>
                <w:del w:id="231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317" w:author="Author"/>
                <w:del w:id="231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319" w:author="Author"/>
                <w:del w:id="232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321" w:author="Author"/>
                <w:del w:id="2322" w:author="Author"/>
                <w:rFonts w:ascii="Times New Roman" w:hAnsi="Times New Roman"/>
                <w:b/>
                <w:sz w:val="24"/>
                <w:lang w:val="en-ID"/>
              </w:rPr>
            </w:pPr>
          </w:p>
        </w:tc>
      </w:tr>
      <w:tr w:rsidR="00253CA0" w:rsidRPr="002878FC" w:rsidTr="00DF3D14">
        <w:trPr>
          <w:trHeight w:val="240"/>
          <w:ins w:id="2323" w:author="Author"/>
        </w:trPr>
        <w:tc>
          <w:tcPr>
            <w:tcW w:w="14524" w:type="dxa"/>
            <w:gridSpan w:val="33"/>
            <w:shd w:val="clear" w:color="auto" w:fill="FDE9D9" w:themeFill="accent6" w:themeFillTint="33"/>
          </w:tcPr>
          <w:p w:rsidR="00253CA0" w:rsidRPr="002878FC" w:rsidRDefault="00253CA0" w:rsidP="00DF3D14">
            <w:pPr>
              <w:spacing w:before="60" w:after="60" w:line="240" w:lineRule="auto"/>
              <w:ind w:left="-85" w:right="-85"/>
              <w:jc w:val="center"/>
              <w:rPr>
                <w:ins w:id="2324" w:author="Author"/>
                <w:rFonts w:ascii="Times New Roman" w:hAnsi="Times New Roman"/>
                <w:b/>
                <w:caps/>
                <w:sz w:val="24"/>
                <w:lang w:val="en-ID"/>
                <w:rPrChange w:id="2325" w:author="Author">
                  <w:rPr>
                    <w:ins w:id="2326" w:author="Author"/>
                    <w:rFonts w:ascii="Times New Roman" w:hAnsi="Times New Roman"/>
                    <w:b/>
                    <w:sz w:val="24"/>
                    <w:lang w:val="en-ID"/>
                  </w:rPr>
                </w:rPrChange>
              </w:rPr>
            </w:pPr>
            <w:ins w:id="2327" w:author="Author">
              <w:r w:rsidRPr="002878FC">
                <w:rPr>
                  <w:rFonts w:ascii="Times New Roman" w:hAnsi="Times New Roman"/>
                  <w:b/>
                  <w:caps/>
                  <w:sz w:val="24"/>
                  <w:lang w:val="en-ID"/>
                  <w:rPrChange w:id="2328" w:author="Author">
                    <w:rPr>
                      <w:rFonts w:ascii="Times New Roman" w:hAnsi="Times New Roman"/>
                      <w:b/>
                      <w:sz w:val="24"/>
                      <w:lang w:val="en-ID"/>
                    </w:rPr>
                  </w:rPrChange>
                </w:rPr>
                <w:t xml:space="preserve">BAB </w:t>
              </w:r>
              <w:r w:rsidR="002878FC" w:rsidRPr="002878FC">
                <w:rPr>
                  <w:rFonts w:ascii="Times New Roman" w:hAnsi="Times New Roman"/>
                  <w:b/>
                  <w:caps/>
                  <w:sz w:val="24"/>
                  <w:lang w:val="en-ID"/>
                  <w:rPrChange w:id="2329" w:author="Author">
                    <w:rPr>
                      <w:rFonts w:ascii="Times New Roman" w:hAnsi="Times New Roman"/>
                      <w:b/>
                      <w:sz w:val="24"/>
                      <w:lang w:val="en-ID"/>
                    </w:rPr>
                  </w:rPrChange>
                </w:rPr>
                <w:t>5</w:t>
              </w:r>
              <w:r w:rsidRPr="002878FC">
                <w:rPr>
                  <w:rFonts w:ascii="Times New Roman" w:hAnsi="Times New Roman"/>
                  <w:b/>
                  <w:caps/>
                  <w:sz w:val="24"/>
                  <w:lang w:val="en-ID"/>
                  <w:rPrChange w:id="2330" w:author="Author">
                    <w:rPr>
                      <w:rFonts w:ascii="Times New Roman" w:hAnsi="Times New Roman"/>
                      <w:b/>
                      <w:sz w:val="24"/>
                      <w:lang w:val="en-ID"/>
                    </w:rPr>
                  </w:rPrChange>
                </w:rPr>
                <w:t xml:space="preserve"> : </w:t>
              </w:r>
              <w:r w:rsidR="002878FC" w:rsidRPr="002878FC">
                <w:rPr>
                  <w:rFonts w:ascii="Times New Roman" w:hAnsi="Times New Roman"/>
                  <w:b/>
                  <w:caps/>
                  <w:sz w:val="24"/>
                  <w:lang w:val="en-ID"/>
                  <w:rPrChange w:id="2331" w:author="Author">
                    <w:rPr>
                      <w:rFonts w:ascii="Times New Roman" w:hAnsi="Times New Roman"/>
                      <w:b/>
                      <w:sz w:val="24"/>
                      <w:lang w:val="en-ID"/>
                    </w:rPr>
                  </w:rPrChange>
                </w:rPr>
                <w:t>Pengembangan Aplikasi Mobile dengan Library Kecerdasan</w:t>
              </w:r>
            </w:ins>
          </w:p>
        </w:tc>
      </w:tr>
      <w:tr w:rsidR="00253CA0" w:rsidRPr="003445CD" w:rsidTr="00DF3D14">
        <w:trPr>
          <w:trHeight w:val="240"/>
          <w:ins w:id="2332" w:author="Author"/>
        </w:trPr>
        <w:tc>
          <w:tcPr>
            <w:tcW w:w="452" w:type="dxa"/>
            <w:shd w:val="clear" w:color="auto" w:fill="BFBFBF" w:themeFill="background1" w:themeFillShade="BF"/>
          </w:tcPr>
          <w:p w:rsidR="00253CA0" w:rsidRDefault="00253CA0" w:rsidP="00DF3D14">
            <w:pPr>
              <w:spacing w:before="60" w:after="60" w:line="240" w:lineRule="auto"/>
              <w:ind w:left="-85" w:right="-85"/>
              <w:jc w:val="center"/>
              <w:rPr>
                <w:ins w:id="2333" w:author="Author"/>
                <w:rFonts w:ascii="Times New Roman" w:hAnsi="Times New Roman"/>
                <w:b/>
                <w:sz w:val="24"/>
                <w:lang w:val="en-ID"/>
              </w:rPr>
            </w:pPr>
          </w:p>
        </w:tc>
        <w:tc>
          <w:tcPr>
            <w:tcW w:w="4770" w:type="dxa"/>
            <w:shd w:val="clear" w:color="auto" w:fill="F2F2F2" w:themeFill="background1" w:themeFillShade="F2"/>
          </w:tcPr>
          <w:p w:rsidR="009052EB" w:rsidRPr="00434F2C" w:rsidRDefault="002A51D0" w:rsidP="009052EB">
            <w:pPr>
              <w:spacing w:before="60" w:after="60" w:line="240" w:lineRule="auto"/>
              <w:ind w:left="709" w:hanging="709"/>
              <w:rPr>
                <w:ins w:id="2334" w:author="Author"/>
                <w:rFonts w:ascii="Times New Roman" w:hAnsi="Times New Roman"/>
                <w:i/>
                <w:iCs/>
                <w:sz w:val="24"/>
                <w:szCs w:val="24"/>
              </w:rPr>
              <w:pPrChange w:id="2335" w:author="Author">
                <w:pPr>
                  <w:numPr>
                    <w:numId w:val="8"/>
                  </w:numPr>
                  <w:tabs>
                    <w:tab w:val="left" w:pos="709"/>
                  </w:tabs>
                  <w:spacing w:before="60" w:after="60" w:line="240" w:lineRule="auto"/>
                  <w:ind w:left="720" w:hanging="360"/>
                </w:pPr>
              </w:pPrChange>
            </w:pPr>
            <w:ins w:id="2336" w:author="Author">
              <w:r>
                <w:rPr>
                  <w:rFonts w:ascii="Times New Roman" w:eastAsia="Calibri" w:hAnsi="Times New Roman"/>
                  <w:bCs/>
                </w:rPr>
                <w:t>11.5.1</w:t>
              </w:r>
              <w:r>
                <w:rPr>
                  <w:rFonts w:ascii="Times New Roman" w:eastAsia="Calibri" w:hAnsi="Times New Roman"/>
                  <w:bCs/>
                </w:rPr>
                <w:tab/>
              </w:r>
              <w:r w:rsidR="009052EB" w:rsidRPr="009052EB">
                <w:rPr>
                  <w:rFonts w:ascii="Times New Roman" w:eastAsia="Calibri" w:hAnsi="Times New Roman"/>
                  <w:bCs/>
                  <w:lang w:val="id-ID"/>
                  <w:rPrChange w:id="2337" w:author="Author">
                    <w:rPr>
                      <w:rFonts w:ascii="Times New Roman" w:hAnsi="Times New Roman"/>
                      <w:sz w:val="24"/>
                      <w:szCs w:val="24"/>
                    </w:rPr>
                  </w:rPrChange>
                </w:rPr>
                <w:t>Menjelaskan</w:t>
              </w:r>
              <w:r w:rsidR="009052EB" w:rsidRPr="00434F2C">
                <w:rPr>
                  <w:rFonts w:ascii="Times New Roman" w:hAnsi="Times New Roman"/>
                  <w:sz w:val="24"/>
                  <w:szCs w:val="24"/>
                </w:rPr>
                <w:t xml:space="preserve"> perbedaan aplikasi </w:t>
              </w:r>
              <w:r w:rsidR="009052EB" w:rsidRPr="00434F2C">
                <w:rPr>
                  <w:rFonts w:ascii="Times New Roman" w:hAnsi="Times New Roman"/>
                  <w:i/>
                  <w:iCs/>
                  <w:sz w:val="24"/>
                  <w:szCs w:val="24"/>
                </w:rPr>
                <w:t xml:space="preserve">web, desktop, </w:t>
              </w:r>
              <w:r w:rsidR="009052EB" w:rsidRPr="00434F2C">
                <w:rPr>
                  <w:rFonts w:ascii="Times New Roman" w:hAnsi="Times New Roman"/>
                  <w:sz w:val="24"/>
                  <w:szCs w:val="24"/>
                </w:rPr>
                <w:t xml:space="preserve">dan </w:t>
              </w:r>
              <w:r w:rsidR="009052EB" w:rsidRPr="00434F2C">
                <w:rPr>
                  <w:rFonts w:ascii="Times New Roman" w:hAnsi="Times New Roman"/>
                  <w:i/>
                  <w:iCs/>
                  <w:sz w:val="24"/>
                  <w:szCs w:val="24"/>
                </w:rPr>
                <w:t>mobile</w:t>
              </w:r>
            </w:ins>
          </w:p>
          <w:p w:rsidR="009052EB" w:rsidRPr="00434F2C" w:rsidRDefault="002A51D0" w:rsidP="009052EB">
            <w:pPr>
              <w:spacing w:before="60" w:after="60" w:line="240" w:lineRule="auto"/>
              <w:ind w:left="709" w:hanging="709"/>
              <w:rPr>
                <w:ins w:id="2338" w:author="Author"/>
                <w:rFonts w:ascii="Times New Roman" w:hAnsi="Times New Roman"/>
                <w:sz w:val="24"/>
                <w:szCs w:val="24"/>
              </w:rPr>
              <w:pPrChange w:id="2339" w:author="Author">
                <w:pPr>
                  <w:numPr>
                    <w:numId w:val="8"/>
                  </w:numPr>
                  <w:tabs>
                    <w:tab w:val="left" w:pos="709"/>
                  </w:tabs>
                  <w:spacing w:before="60" w:after="60" w:line="240" w:lineRule="auto"/>
                  <w:ind w:left="720" w:hanging="360"/>
                </w:pPr>
              </w:pPrChange>
            </w:pPr>
            <w:ins w:id="2340" w:author="Author">
              <w:r>
                <w:rPr>
                  <w:rFonts w:ascii="Times New Roman" w:eastAsia="Calibri" w:hAnsi="Times New Roman"/>
                  <w:bCs/>
                </w:rPr>
                <w:t>11.5.2</w:t>
              </w:r>
              <w:r>
                <w:rPr>
                  <w:rFonts w:ascii="Times New Roman" w:eastAsia="Calibri" w:hAnsi="Times New Roman"/>
                  <w:bCs/>
                </w:rPr>
                <w:tab/>
              </w:r>
              <w:r w:rsidR="009052EB" w:rsidRPr="009052EB">
                <w:rPr>
                  <w:rFonts w:ascii="Times New Roman" w:eastAsia="Calibri" w:hAnsi="Times New Roman"/>
                  <w:bCs/>
                  <w:lang w:val="id-ID"/>
                  <w:rPrChange w:id="2341" w:author="Author">
                    <w:rPr>
                      <w:rFonts w:ascii="Times New Roman" w:hAnsi="Times New Roman"/>
                      <w:sz w:val="24"/>
                      <w:szCs w:val="24"/>
                    </w:rPr>
                  </w:rPrChange>
                </w:rPr>
                <w:t>Berkolaborasi</w:t>
              </w:r>
              <w:r w:rsidR="009052EB" w:rsidRPr="00434F2C">
                <w:rPr>
                  <w:rFonts w:ascii="Times New Roman" w:hAnsi="Times New Roman"/>
                  <w:sz w:val="24"/>
                  <w:szCs w:val="24"/>
                </w:rPr>
                <w:t xml:space="preserve"> untuk mengembangkan artefak komputasional</w:t>
              </w:r>
            </w:ins>
          </w:p>
          <w:p w:rsidR="009052EB" w:rsidRPr="00434F2C" w:rsidRDefault="002A51D0" w:rsidP="009052EB">
            <w:pPr>
              <w:spacing w:before="60" w:after="60" w:line="240" w:lineRule="auto"/>
              <w:ind w:left="709" w:hanging="709"/>
              <w:rPr>
                <w:ins w:id="2342" w:author="Author"/>
                <w:rFonts w:ascii="Times New Roman" w:hAnsi="Times New Roman"/>
                <w:sz w:val="24"/>
                <w:szCs w:val="24"/>
              </w:rPr>
              <w:pPrChange w:id="2343" w:author="Author">
                <w:pPr>
                  <w:numPr>
                    <w:numId w:val="8"/>
                  </w:numPr>
                  <w:tabs>
                    <w:tab w:val="left" w:pos="709"/>
                  </w:tabs>
                  <w:spacing w:before="60" w:after="60" w:line="240" w:lineRule="auto"/>
                  <w:ind w:left="720" w:hanging="360"/>
                </w:pPr>
              </w:pPrChange>
            </w:pPr>
            <w:ins w:id="2344" w:author="Author">
              <w:r>
                <w:rPr>
                  <w:rFonts w:ascii="Times New Roman" w:eastAsia="Calibri" w:hAnsi="Times New Roman"/>
                  <w:bCs/>
                </w:rPr>
                <w:t>11.5.3</w:t>
              </w:r>
              <w:r>
                <w:rPr>
                  <w:rFonts w:ascii="Times New Roman" w:eastAsia="Calibri" w:hAnsi="Times New Roman"/>
                  <w:bCs/>
                </w:rPr>
                <w:tab/>
              </w:r>
              <w:r w:rsidR="009052EB" w:rsidRPr="009052EB">
                <w:rPr>
                  <w:rFonts w:ascii="Times New Roman" w:eastAsia="Calibri" w:hAnsi="Times New Roman"/>
                  <w:bCs/>
                  <w:lang w:val="id-ID"/>
                  <w:rPrChange w:id="2345" w:author="Author">
                    <w:rPr>
                      <w:rFonts w:ascii="Times New Roman" w:hAnsi="Times New Roman"/>
                      <w:sz w:val="24"/>
                      <w:szCs w:val="24"/>
                    </w:rPr>
                  </w:rPrChange>
                </w:rPr>
                <w:t>Mengenali</w:t>
              </w:r>
              <w:r w:rsidR="009052EB" w:rsidRPr="00434F2C">
                <w:rPr>
                  <w:rFonts w:ascii="Times New Roman" w:hAnsi="Times New Roman"/>
                  <w:sz w:val="24"/>
                  <w:szCs w:val="24"/>
                </w:rPr>
                <w:t xml:space="preserve"> dan mendefinisikan persoalan yang pemecahannya dapat didukung dengan sistem komputasi</w:t>
              </w:r>
            </w:ins>
          </w:p>
          <w:p w:rsidR="009052EB" w:rsidRPr="00434F2C" w:rsidRDefault="002A51D0" w:rsidP="009052EB">
            <w:pPr>
              <w:spacing w:before="60" w:after="60" w:line="240" w:lineRule="auto"/>
              <w:ind w:left="709" w:hanging="709"/>
              <w:rPr>
                <w:ins w:id="2346" w:author="Author"/>
                <w:rFonts w:ascii="Times New Roman" w:hAnsi="Times New Roman"/>
                <w:sz w:val="24"/>
                <w:szCs w:val="24"/>
              </w:rPr>
              <w:pPrChange w:id="2347" w:author="Author">
                <w:pPr>
                  <w:numPr>
                    <w:numId w:val="8"/>
                  </w:numPr>
                  <w:tabs>
                    <w:tab w:val="left" w:pos="709"/>
                  </w:tabs>
                  <w:spacing w:before="60" w:after="60" w:line="240" w:lineRule="auto"/>
                  <w:ind w:left="720" w:hanging="360"/>
                </w:pPr>
              </w:pPrChange>
            </w:pPr>
            <w:ins w:id="2348" w:author="Author">
              <w:r>
                <w:rPr>
                  <w:rFonts w:ascii="Times New Roman" w:eastAsia="Calibri" w:hAnsi="Times New Roman"/>
                  <w:bCs/>
                </w:rPr>
                <w:t>11.5.4</w:t>
              </w:r>
              <w:r>
                <w:rPr>
                  <w:rFonts w:ascii="Times New Roman" w:eastAsia="Calibri" w:hAnsi="Times New Roman"/>
                  <w:bCs/>
                </w:rPr>
                <w:tab/>
              </w:r>
              <w:r w:rsidR="009052EB" w:rsidRPr="00434F2C">
                <w:rPr>
                  <w:rFonts w:ascii="Times New Roman" w:hAnsi="Times New Roman"/>
                  <w:sz w:val="24"/>
                  <w:szCs w:val="24"/>
                </w:rPr>
                <w:t xml:space="preserve">Mengembangkan dan menggunakan </w:t>
              </w:r>
              <w:r w:rsidR="009052EB" w:rsidRPr="009052EB">
                <w:rPr>
                  <w:rFonts w:ascii="Times New Roman" w:eastAsia="Calibri" w:hAnsi="Times New Roman"/>
                  <w:bCs/>
                  <w:lang w:val="id-ID"/>
                  <w:rPrChange w:id="2349" w:author="Author">
                    <w:rPr>
                      <w:rFonts w:ascii="Times New Roman" w:hAnsi="Times New Roman"/>
                      <w:sz w:val="24"/>
                      <w:szCs w:val="24"/>
                    </w:rPr>
                  </w:rPrChange>
                </w:rPr>
                <w:t>abstraksi</w:t>
              </w:r>
            </w:ins>
          </w:p>
          <w:p w:rsidR="009052EB" w:rsidRPr="00434F2C" w:rsidRDefault="002A51D0" w:rsidP="009052EB">
            <w:pPr>
              <w:spacing w:before="60" w:after="60" w:line="240" w:lineRule="auto"/>
              <w:ind w:left="709" w:hanging="709"/>
              <w:rPr>
                <w:ins w:id="2350" w:author="Author"/>
                <w:rFonts w:ascii="Times New Roman" w:hAnsi="Times New Roman"/>
                <w:sz w:val="24"/>
                <w:szCs w:val="24"/>
              </w:rPr>
              <w:pPrChange w:id="2351" w:author="Author">
                <w:pPr>
                  <w:numPr>
                    <w:numId w:val="8"/>
                  </w:numPr>
                  <w:tabs>
                    <w:tab w:val="left" w:pos="709"/>
                  </w:tabs>
                  <w:spacing w:before="60" w:after="60" w:line="240" w:lineRule="auto"/>
                  <w:ind w:left="720" w:hanging="360"/>
                </w:pPr>
              </w:pPrChange>
            </w:pPr>
            <w:ins w:id="2352" w:author="Author">
              <w:r>
                <w:rPr>
                  <w:rFonts w:ascii="Times New Roman" w:eastAsia="Calibri" w:hAnsi="Times New Roman"/>
                  <w:bCs/>
                </w:rPr>
                <w:t>11.5.5</w:t>
              </w:r>
              <w:r>
                <w:rPr>
                  <w:rFonts w:ascii="Times New Roman" w:eastAsia="Calibri" w:hAnsi="Times New Roman"/>
                  <w:bCs/>
                </w:rPr>
                <w:tab/>
              </w:r>
              <w:r w:rsidR="009052EB" w:rsidRPr="00434F2C">
                <w:rPr>
                  <w:rFonts w:ascii="Times New Roman" w:hAnsi="Times New Roman"/>
                  <w:sz w:val="24"/>
                  <w:szCs w:val="24"/>
                </w:rPr>
                <w:t xml:space="preserve">Mengembangkan artefak komputasi </w:t>
              </w:r>
              <w:r w:rsidR="009052EB" w:rsidRPr="009052EB">
                <w:rPr>
                  <w:rFonts w:ascii="Times New Roman" w:eastAsia="Calibri" w:hAnsi="Times New Roman"/>
                  <w:bCs/>
                  <w:lang w:val="id-ID"/>
                  <w:rPrChange w:id="2353" w:author="Author">
                    <w:rPr>
                      <w:rFonts w:ascii="Times New Roman" w:hAnsi="Times New Roman"/>
                      <w:sz w:val="24"/>
                      <w:szCs w:val="24"/>
                    </w:rPr>
                  </w:rPrChange>
                </w:rPr>
                <w:t>berupa</w:t>
              </w:r>
              <w:r w:rsidR="009052EB" w:rsidRPr="00434F2C">
                <w:rPr>
                  <w:rFonts w:ascii="Times New Roman" w:hAnsi="Times New Roman"/>
                  <w:sz w:val="24"/>
                  <w:szCs w:val="24"/>
                </w:rPr>
                <w:t xml:space="preserve"> perangkat lunak </w:t>
              </w:r>
              <w:r w:rsidR="009052EB" w:rsidRPr="00434F2C">
                <w:rPr>
                  <w:rFonts w:ascii="Times New Roman" w:hAnsi="Times New Roman"/>
                  <w:i/>
                  <w:iCs/>
                  <w:sz w:val="24"/>
                  <w:szCs w:val="24"/>
                </w:rPr>
                <w:t xml:space="preserve">mobile </w:t>
              </w:r>
              <w:r w:rsidR="009052EB" w:rsidRPr="00434F2C">
                <w:rPr>
                  <w:rFonts w:ascii="Times New Roman" w:hAnsi="Times New Roman"/>
                  <w:sz w:val="24"/>
                  <w:szCs w:val="24"/>
                </w:rPr>
                <w:t>(</w:t>
              </w:r>
              <w:r w:rsidR="009052EB" w:rsidRPr="00434F2C">
                <w:rPr>
                  <w:rFonts w:ascii="Times New Roman" w:hAnsi="Times New Roman"/>
                  <w:i/>
                  <w:iCs/>
                  <w:sz w:val="24"/>
                  <w:szCs w:val="24"/>
                </w:rPr>
                <w:t>mobile apps</w:t>
              </w:r>
              <w:r w:rsidR="009052EB" w:rsidRPr="00434F2C">
                <w:rPr>
                  <w:rFonts w:ascii="Times New Roman" w:hAnsi="Times New Roman"/>
                  <w:sz w:val="24"/>
                  <w:szCs w:val="24"/>
                </w:rPr>
                <w:t xml:space="preserve">) dan dengan menggunakan </w:t>
              </w:r>
              <w:r w:rsidR="009052EB" w:rsidRPr="00434F2C">
                <w:rPr>
                  <w:rFonts w:ascii="Times New Roman" w:hAnsi="Times New Roman"/>
                  <w:i/>
                  <w:iCs/>
                  <w:sz w:val="24"/>
                  <w:szCs w:val="24"/>
                </w:rPr>
                <w:t xml:space="preserve">library </w:t>
              </w:r>
              <w:r w:rsidR="009052EB" w:rsidRPr="00434F2C">
                <w:rPr>
                  <w:rFonts w:ascii="Times New Roman" w:hAnsi="Times New Roman"/>
                  <w:sz w:val="24"/>
                  <w:szCs w:val="24"/>
                </w:rPr>
                <w:t>kecerdasan artifisial</w:t>
              </w:r>
            </w:ins>
          </w:p>
          <w:p w:rsidR="009052EB" w:rsidRPr="00434F2C" w:rsidRDefault="002A51D0" w:rsidP="009052EB">
            <w:pPr>
              <w:spacing w:before="60" w:after="60" w:line="240" w:lineRule="auto"/>
              <w:ind w:left="709" w:hanging="709"/>
              <w:rPr>
                <w:ins w:id="2354" w:author="Author"/>
                <w:rFonts w:ascii="Times New Roman" w:hAnsi="Times New Roman"/>
                <w:sz w:val="24"/>
                <w:szCs w:val="24"/>
              </w:rPr>
              <w:pPrChange w:id="2355" w:author="Author">
                <w:pPr>
                  <w:numPr>
                    <w:numId w:val="8"/>
                  </w:numPr>
                  <w:tabs>
                    <w:tab w:val="left" w:pos="709"/>
                  </w:tabs>
                  <w:spacing w:before="60" w:after="60" w:line="240" w:lineRule="auto"/>
                  <w:ind w:left="720" w:hanging="360"/>
                </w:pPr>
              </w:pPrChange>
            </w:pPr>
            <w:ins w:id="2356" w:author="Author">
              <w:r>
                <w:rPr>
                  <w:rFonts w:ascii="Times New Roman" w:eastAsia="Calibri" w:hAnsi="Times New Roman"/>
                  <w:bCs/>
                </w:rPr>
                <w:t>11.5.6</w:t>
              </w:r>
              <w:r>
                <w:rPr>
                  <w:rFonts w:ascii="Times New Roman" w:eastAsia="Calibri" w:hAnsi="Times New Roman"/>
                  <w:bCs/>
                </w:rPr>
                <w:tab/>
              </w:r>
              <w:r w:rsidR="009052EB" w:rsidRPr="009052EB">
                <w:rPr>
                  <w:rFonts w:ascii="Times New Roman" w:eastAsia="Calibri" w:hAnsi="Times New Roman"/>
                  <w:bCs/>
                  <w:lang w:val="id-ID"/>
                  <w:rPrChange w:id="2357" w:author="Author">
                    <w:rPr>
                      <w:rFonts w:ascii="Times New Roman" w:hAnsi="Times New Roman"/>
                      <w:sz w:val="24"/>
                      <w:szCs w:val="24"/>
                    </w:rPr>
                  </w:rPrChange>
                </w:rPr>
                <w:t>Mengembangkan</w:t>
              </w:r>
              <w:r w:rsidR="009052EB" w:rsidRPr="00434F2C">
                <w:rPr>
                  <w:rFonts w:ascii="Times New Roman" w:hAnsi="Times New Roman"/>
                  <w:sz w:val="24"/>
                  <w:szCs w:val="24"/>
                </w:rPr>
                <w:t xml:space="preserve"> rencana pengujian, menguji dan mendokumentasikan hasil uji artefak komputasional</w:t>
              </w:r>
            </w:ins>
          </w:p>
          <w:p w:rsidR="00253CA0" w:rsidRDefault="002A51D0" w:rsidP="009052EB">
            <w:pPr>
              <w:spacing w:before="60" w:after="60" w:line="240" w:lineRule="auto"/>
              <w:ind w:left="709" w:hanging="709"/>
              <w:rPr>
                <w:ins w:id="2358" w:author="Author"/>
                <w:rFonts w:ascii="Times New Roman" w:hAnsi="Times New Roman"/>
                <w:b/>
                <w:sz w:val="24"/>
                <w:lang w:val="en-ID"/>
              </w:rPr>
              <w:pPrChange w:id="2359" w:author="Author">
                <w:pPr>
                  <w:spacing w:before="60" w:after="60" w:line="240" w:lineRule="auto"/>
                </w:pPr>
              </w:pPrChange>
            </w:pPr>
            <w:ins w:id="2360" w:author="Author">
              <w:r>
                <w:rPr>
                  <w:rFonts w:ascii="Times New Roman" w:eastAsia="Calibri" w:hAnsi="Times New Roman"/>
                  <w:bCs/>
                </w:rPr>
                <w:t>11.5.7</w:t>
              </w:r>
              <w:r>
                <w:rPr>
                  <w:rFonts w:ascii="Times New Roman" w:eastAsia="Calibri" w:hAnsi="Times New Roman"/>
                  <w:bCs/>
                </w:rPr>
                <w:tab/>
              </w:r>
              <w:r w:rsidR="009052EB" w:rsidRPr="009052EB">
                <w:rPr>
                  <w:rFonts w:ascii="Times New Roman" w:eastAsia="Calibri" w:hAnsi="Times New Roman"/>
                  <w:bCs/>
                  <w:lang w:val="id-ID"/>
                  <w:rPrChange w:id="2361" w:author="Author">
                    <w:rPr>
                      <w:rFonts w:ascii="Times New Roman" w:hAnsi="Times New Roman"/>
                      <w:sz w:val="24"/>
                      <w:szCs w:val="24"/>
                    </w:rPr>
                  </w:rPrChange>
                </w:rPr>
                <w:t>Mengkomunikasikan</w:t>
              </w:r>
              <w:r w:rsidR="009052EB" w:rsidRPr="00434F2C">
                <w:rPr>
                  <w:rFonts w:ascii="Times New Roman" w:hAnsi="Times New Roman"/>
                  <w:sz w:val="24"/>
                  <w:szCs w:val="24"/>
                </w:rPr>
                <w:t xml:space="preserve"> suatu proses, fenomena, solusi TIK dengan mempresentasikan, memvisualisasikan serta memperhatikan hak kekayaan intelektual</w:t>
              </w:r>
            </w:ins>
          </w:p>
        </w:tc>
        <w:tc>
          <w:tcPr>
            <w:tcW w:w="820" w:type="dxa"/>
            <w:shd w:val="clear" w:color="auto" w:fill="F2DBDB" w:themeFill="accent2" w:themeFillTint="33"/>
          </w:tcPr>
          <w:p w:rsidR="00253CA0" w:rsidRDefault="00DF3D14" w:rsidP="00DF3D14">
            <w:pPr>
              <w:spacing w:before="60" w:after="60" w:line="240" w:lineRule="auto"/>
              <w:ind w:left="-85" w:right="-85"/>
              <w:jc w:val="center"/>
              <w:rPr>
                <w:ins w:id="2362" w:author="Author"/>
                <w:rFonts w:ascii="Times New Roman" w:hAnsi="Times New Roman"/>
                <w:sz w:val="24"/>
                <w:lang w:val="en-ID"/>
              </w:rPr>
            </w:pPr>
            <w:ins w:id="2363" w:author="Author">
              <w:r>
                <w:rPr>
                  <w:rFonts w:ascii="Times New Roman" w:hAnsi="Times New Roman"/>
                  <w:sz w:val="24"/>
                  <w:lang w:val="en-ID"/>
                </w:rPr>
                <w:t xml:space="preserve">20 </w:t>
              </w:r>
              <w:r w:rsidR="00253CA0" w:rsidRPr="00316558">
                <w:rPr>
                  <w:rFonts w:ascii="Times New Roman" w:hAnsi="Times New Roman"/>
                  <w:sz w:val="24"/>
                  <w:lang w:val="en-ID"/>
                </w:rPr>
                <w:t>JP</w:t>
              </w:r>
            </w:ins>
          </w:p>
        </w:tc>
        <w:tc>
          <w:tcPr>
            <w:tcW w:w="282" w:type="dxa"/>
            <w:shd w:val="clear" w:color="auto" w:fill="EAF1DD" w:themeFill="accent3" w:themeFillTint="33"/>
          </w:tcPr>
          <w:p w:rsidR="00253CA0" w:rsidRDefault="00253CA0" w:rsidP="00DF3D14">
            <w:pPr>
              <w:spacing w:before="60" w:after="60" w:line="240" w:lineRule="auto"/>
              <w:rPr>
                <w:ins w:id="2364"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2365"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2366"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2367"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2368"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2369"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2370"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2371"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72"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73"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74"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75"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76"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77"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78"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79"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80"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81"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82"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83"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84"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85"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86"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87"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388"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89"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90"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91"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92"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393" w:author="Author"/>
                <w:rFonts w:ascii="Times New Roman" w:hAnsi="Times New Roman"/>
                <w:b/>
                <w:sz w:val="24"/>
                <w:lang w:val="en-ID"/>
              </w:rPr>
            </w:pPr>
          </w:p>
        </w:tc>
      </w:tr>
      <w:tr w:rsidR="00253CA0" w:rsidRPr="003445CD" w:rsidDel="009052EB" w:rsidTr="00DF3D14">
        <w:trPr>
          <w:trHeight w:val="240"/>
          <w:ins w:id="2394" w:author="Author"/>
          <w:del w:id="2395"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396" w:author="Author"/>
                <w:del w:id="2397"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398" w:author="Author"/>
                <w:del w:id="2399"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400" w:author="Author"/>
                <w:del w:id="2401" w:author="Author"/>
                <w:rFonts w:ascii="Times New Roman" w:hAnsi="Times New Roman"/>
                <w:sz w:val="24"/>
                <w:lang w:val="en-ID"/>
              </w:rPr>
            </w:pPr>
            <w:ins w:id="2402" w:author="Author">
              <w:del w:id="2403"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404" w:author="Author"/>
                <w:del w:id="2405"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406" w:author="Author"/>
                <w:del w:id="2407"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408" w:author="Author"/>
                <w:del w:id="2409"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410" w:author="Author"/>
                <w:del w:id="2411"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412" w:author="Author"/>
                <w:del w:id="2413"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414" w:author="Author"/>
                <w:del w:id="2415"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416" w:author="Author"/>
                <w:del w:id="2417"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418" w:author="Author"/>
                <w:del w:id="241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20" w:author="Author"/>
                <w:del w:id="242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22" w:author="Author"/>
                <w:del w:id="242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24" w:author="Author"/>
                <w:del w:id="242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26" w:author="Author"/>
                <w:del w:id="242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28" w:author="Author"/>
                <w:del w:id="242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30" w:author="Author"/>
                <w:del w:id="243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32" w:author="Author"/>
                <w:del w:id="243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34" w:author="Author"/>
                <w:del w:id="243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36" w:author="Author"/>
                <w:del w:id="243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38" w:author="Author"/>
                <w:del w:id="243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40" w:author="Author"/>
                <w:del w:id="244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42" w:author="Author"/>
                <w:del w:id="244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44" w:author="Author"/>
                <w:del w:id="244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46" w:author="Author"/>
                <w:del w:id="244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48" w:author="Author"/>
                <w:del w:id="244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50" w:author="Author"/>
                <w:del w:id="245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52" w:author="Author"/>
                <w:del w:id="245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54" w:author="Author"/>
                <w:del w:id="245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56" w:author="Author"/>
                <w:del w:id="245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58" w:author="Author"/>
                <w:del w:id="245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60" w:author="Author"/>
                <w:del w:id="246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62" w:author="Author"/>
                <w:del w:id="2463" w:author="Author"/>
                <w:rFonts w:ascii="Times New Roman" w:hAnsi="Times New Roman"/>
                <w:b/>
                <w:sz w:val="24"/>
                <w:lang w:val="en-ID"/>
              </w:rPr>
            </w:pPr>
          </w:p>
        </w:tc>
      </w:tr>
      <w:tr w:rsidR="00253CA0" w:rsidRPr="003445CD" w:rsidDel="009052EB" w:rsidTr="00DF3D14">
        <w:trPr>
          <w:trHeight w:val="240"/>
          <w:ins w:id="2464" w:author="Author"/>
          <w:del w:id="2465"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466" w:author="Author"/>
                <w:del w:id="2467"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468" w:author="Author"/>
                <w:del w:id="2469"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470" w:author="Author"/>
                <w:del w:id="2471" w:author="Author"/>
                <w:rFonts w:ascii="Times New Roman" w:hAnsi="Times New Roman"/>
                <w:sz w:val="24"/>
                <w:lang w:val="en-ID"/>
              </w:rPr>
            </w:pPr>
            <w:ins w:id="2472" w:author="Author">
              <w:del w:id="2473"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474" w:author="Author"/>
                <w:del w:id="2475"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476" w:author="Author"/>
                <w:del w:id="2477"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478" w:author="Author"/>
                <w:del w:id="2479"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480" w:author="Author"/>
                <w:del w:id="2481"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482" w:author="Author"/>
                <w:del w:id="2483"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484" w:author="Author"/>
                <w:del w:id="2485"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486" w:author="Author"/>
                <w:del w:id="2487"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488" w:author="Author"/>
                <w:del w:id="248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90" w:author="Author"/>
                <w:del w:id="249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492" w:author="Author"/>
                <w:del w:id="249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94" w:author="Author"/>
                <w:del w:id="249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96" w:author="Author"/>
                <w:del w:id="249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498" w:author="Author"/>
                <w:del w:id="249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00" w:author="Author"/>
                <w:del w:id="250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02" w:author="Author"/>
                <w:del w:id="250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04" w:author="Author"/>
                <w:del w:id="250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06" w:author="Author"/>
                <w:del w:id="250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08" w:author="Author"/>
                <w:del w:id="250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10" w:author="Author"/>
                <w:del w:id="251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12" w:author="Author"/>
                <w:del w:id="251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14" w:author="Author"/>
                <w:del w:id="251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16" w:author="Author"/>
                <w:del w:id="251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18" w:author="Author"/>
                <w:del w:id="251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20" w:author="Author"/>
                <w:del w:id="252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22" w:author="Author"/>
                <w:del w:id="252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24" w:author="Author"/>
                <w:del w:id="252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26" w:author="Author"/>
                <w:del w:id="252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28" w:author="Author"/>
                <w:del w:id="252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30" w:author="Author"/>
                <w:del w:id="253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32" w:author="Author"/>
                <w:del w:id="2533" w:author="Author"/>
                <w:rFonts w:ascii="Times New Roman" w:hAnsi="Times New Roman"/>
                <w:b/>
                <w:sz w:val="24"/>
                <w:lang w:val="en-ID"/>
              </w:rPr>
            </w:pPr>
          </w:p>
        </w:tc>
      </w:tr>
      <w:tr w:rsidR="00253CA0" w:rsidRPr="003445CD" w:rsidDel="009052EB" w:rsidTr="00DF3D14">
        <w:trPr>
          <w:trHeight w:val="240"/>
          <w:ins w:id="2534" w:author="Author"/>
          <w:del w:id="2535"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536" w:author="Author"/>
                <w:del w:id="2537"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538" w:author="Author"/>
                <w:del w:id="2539"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540" w:author="Author"/>
                <w:del w:id="2541" w:author="Author"/>
                <w:rFonts w:ascii="Times New Roman" w:hAnsi="Times New Roman"/>
                <w:sz w:val="24"/>
                <w:lang w:val="en-ID"/>
              </w:rPr>
            </w:pPr>
            <w:ins w:id="2542" w:author="Author">
              <w:del w:id="2543"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544" w:author="Author"/>
                <w:del w:id="2545"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546" w:author="Author"/>
                <w:del w:id="2547"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548" w:author="Author"/>
                <w:del w:id="2549"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550" w:author="Author"/>
                <w:del w:id="2551"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552" w:author="Author"/>
                <w:del w:id="2553"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554" w:author="Author"/>
                <w:del w:id="2555"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556" w:author="Author"/>
                <w:del w:id="2557"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558" w:author="Author"/>
                <w:del w:id="255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60" w:author="Author"/>
                <w:del w:id="256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62" w:author="Author"/>
                <w:del w:id="256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64" w:author="Author"/>
                <w:del w:id="256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66" w:author="Author"/>
                <w:del w:id="256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68" w:author="Author"/>
                <w:del w:id="256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70" w:author="Author"/>
                <w:del w:id="257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72" w:author="Author"/>
                <w:del w:id="257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74" w:author="Author"/>
                <w:del w:id="257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76" w:author="Author"/>
                <w:del w:id="257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78" w:author="Author"/>
                <w:del w:id="257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80" w:author="Author"/>
                <w:del w:id="258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82" w:author="Author"/>
                <w:del w:id="258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84" w:author="Author"/>
                <w:del w:id="258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86" w:author="Author"/>
                <w:del w:id="258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88" w:author="Author"/>
                <w:del w:id="258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90" w:author="Author"/>
                <w:del w:id="259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592" w:author="Author"/>
                <w:del w:id="259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94" w:author="Author"/>
                <w:del w:id="259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96" w:author="Author"/>
                <w:del w:id="259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598" w:author="Author"/>
                <w:del w:id="259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00" w:author="Author"/>
                <w:del w:id="260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02" w:author="Author"/>
                <w:del w:id="2603" w:author="Author"/>
                <w:rFonts w:ascii="Times New Roman" w:hAnsi="Times New Roman"/>
                <w:b/>
                <w:sz w:val="24"/>
                <w:lang w:val="en-ID"/>
              </w:rPr>
            </w:pPr>
          </w:p>
        </w:tc>
      </w:tr>
      <w:tr w:rsidR="00253CA0" w:rsidRPr="003445CD" w:rsidDel="009052EB" w:rsidTr="00DF3D14">
        <w:trPr>
          <w:trHeight w:val="240"/>
          <w:ins w:id="2604" w:author="Author"/>
          <w:del w:id="2605"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606" w:author="Author"/>
                <w:del w:id="2607"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608" w:author="Author"/>
                <w:del w:id="2609"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610" w:author="Author"/>
                <w:del w:id="2611" w:author="Author"/>
                <w:rFonts w:ascii="Times New Roman" w:hAnsi="Times New Roman"/>
                <w:sz w:val="24"/>
                <w:lang w:val="en-ID"/>
              </w:rPr>
            </w:pPr>
            <w:ins w:id="2612" w:author="Author">
              <w:del w:id="2613"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614" w:author="Author"/>
                <w:del w:id="2615"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616" w:author="Author"/>
                <w:del w:id="2617"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618" w:author="Author"/>
                <w:del w:id="2619"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620" w:author="Author"/>
                <w:del w:id="2621"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622" w:author="Author"/>
                <w:del w:id="2623"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624" w:author="Author"/>
                <w:del w:id="2625"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626" w:author="Author"/>
                <w:del w:id="2627"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628" w:author="Author"/>
                <w:del w:id="262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30" w:author="Author"/>
                <w:del w:id="263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32" w:author="Author"/>
                <w:del w:id="263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34" w:author="Author"/>
                <w:del w:id="263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36" w:author="Author"/>
                <w:del w:id="263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38" w:author="Author"/>
                <w:del w:id="263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40" w:author="Author"/>
                <w:del w:id="264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42" w:author="Author"/>
                <w:del w:id="264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44" w:author="Author"/>
                <w:del w:id="264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46" w:author="Author"/>
                <w:del w:id="264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48" w:author="Author"/>
                <w:del w:id="264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50" w:author="Author"/>
                <w:del w:id="265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52" w:author="Author"/>
                <w:del w:id="265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54" w:author="Author"/>
                <w:del w:id="265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56" w:author="Author"/>
                <w:del w:id="265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58" w:author="Author"/>
                <w:del w:id="265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60" w:author="Author"/>
                <w:del w:id="266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662" w:author="Author"/>
                <w:del w:id="266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64" w:author="Author"/>
                <w:del w:id="266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66" w:author="Author"/>
                <w:del w:id="266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68" w:author="Author"/>
                <w:del w:id="266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70" w:author="Author"/>
                <w:del w:id="267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672" w:author="Author"/>
                <w:del w:id="2673" w:author="Author"/>
                <w:rFonts w:ascii="Times New Roman" w:hAnsi="Times New Roman"/>
                <w:b/>
                <w:sz w:val="24"/>
                <w:lang w:val="en-ID"/>
              </w:rPr>
            </w:pPr>
          </w:p>
        </w:tc>
      </w:tr>
      <w:tr w:rsidR="00253CA0" w:rsidRPr="003445CD" w:rsidDel="009052EB" w:rsidTr="00DF3D14">
        <w:trPr>
          <w:trHeight w:val="240"/>
          <w:ins w:id="2674" w:author="Author"/>
          <w:del w:id="2675"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676" w:author="Author"/>
                <w:del w:id="2677"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678" w:author="Author"/>
                <w:del w:id="2679"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680" w:author="Author"/>
                <w:del w:id="2681" w:author="Author"/>
                <w:rFonts w:ascii="Times New Roman" w:hAnsi="Times New Roman"/>
                <w:sz w:val="24"/>
                <w:lang w:val="en-ID"/>
              </w:rPr>
            </w:pPr>
            <w:ins w:id="2682" w:author="Author">
              <w:del w:id="2683"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684" w:author="Author"/>
                <w:del w:id="2685"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686" w:author="Author"/>
                <w:del w:id="2687"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688" w:author="Author"/>
                <w:del w:id="2689"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690" w:author="Author"/>
                <w:del w:id="2691"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692" w:author="Author"/>
                <w:del w:id="2693"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694" w:author="Author"/>
                <w:del w:id="2695"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696" w:author="Author"/>
                <w:del w:id="2697"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698" w:author="Author"/>
                <w:del w:id="269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00" w:author="Author"/>
                <w:del w:id="270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02" w:author="Author"/>
                <w:del w:id="270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04" w:author="Author"/>
                <w:del w:id="270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06" w:author="Author"/>
                <w:del w:id="270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08" w:author="Author"/>
                <w:del w:id="270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10" w:author="Author"/>
                <w:del w:id="271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12" w:author="Author"/>
                <w:del w:id="271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14" w:author="Author"/>
                <w:del w:id="271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16" w:author="Author"/>
                <w:del w:id="271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18" w:author="Author"/>
                <w:del w:id="271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20" w:author="Author"/>
                <w:del w:id="272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22" w:author="Author"/>
                <w:del w:id="2723"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24" w:author="Author"/>
                <w:del w:id="2725"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26" w:author="Author"/>
                <w:del w:id="2727"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28" w:author="Author"/>
                <w:del w:id="2729"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30" w:author="Author"/>
                <w:del w:id="2731"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732" w:author="Author"/>
                <w:del w:id="2733"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34" w:author="Author"/>
                <w:del w:id="2735"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36" w:author="Author"/>
                <w:del w:id="2737"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38" w:author="Author"/>
                <w:del w:id="2739"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40" w:author="Author"/>
                <w:del w:id="2741"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742" w:author="Author"/>
                <w:del w:id="2743" w:author="Author"/>
                <w:rFonts w:ascii="Times New Roman" w:hAnsi="Times New Roman"/>
                <w:b/>
                <w:sz w:val="24"/>
                <w:lang w:val="en-ID"/>
              </w:rPr>
            </w:pPr>
          </w:p>
        </w:tc>
      </w:tr>
      <w:tr w:rsidR="00253CA0" w:rsidRPr="002878FC" w:rsidTr="00DF3D14">
        <w:trPr>
          <w:trHeight w:val="240"/>
          <w:ins w:id="2744" w:author="Author"/>
        </w:trPr>
        <w:tc>
          <w:tcPr>
            <w:tcW w:w="14524" w:type="dxa"/>
            <w:gridSpan w:val="33"/>
            <w:shd w:val="clear" w:color="auto" w:fill="FDE9D9" w:themeFill="accent6" w:themeFillTint="33"/>
          </w:tcPr>
          <w:p w:rsidR="00253CA0" w:rsidRPr="002878FC" w:rsidRDefault="00253CA0" w:rsidP="00DF3D14">
            <w:pPr>
              <w:spacing w:before="60" w:after="60" w:line="240" w:lineRule="auto"/>
              <w:ind w:left="-85" w:right="-85"/>
              <w:jc w:val="center"/>
              <w:rPr>
                <w:ins w:id="2745" w:author="Author"/>
                <w:rFonts w:ascii="Times New Roman" w:hAnsi="Times New Roman"/>
                <w:b/>
                <w:caps/>
                <w:sz w:val="24"/>
                <w:lang w:val="en-ID"/>
                <w:rPrChange w:id="2746" w:author="Author">
                  <w:rPr>
                    <w:ins w:id="2747" w:author="Author"/>
                    <w:rFonts w:ascii="Times New Roman" w:hAnsi="Times New Roman"/>
                    <w:b/>
                    <w:sz w:val="24"/>
                    <w:lang w:val="en-ID"/>
                  </w:rPr>
                </w:rPrChange>
              </w:rPr>
            </w:pPr>
            <w:ins w:id="2748" w:author="Author">
              <w:r w:rsidRPr="002878FC">
                <w:rPr>
                  <w:rFonts w:ascii="Times New Roman" w:hAnsi="Times New Roman"/>
                  <w:b/>
                  <w:caps/>
                  <w:sz w:val="24"/>
                  <w:lang w:val="en-ID"/>
                  <w:rPrChange w:id="2749" w:author="Author">
                    <w:rPr>
                      <w:rFonts w:ascii="Times New Roman" w:hAnsi="Times New Roman"/>
                      <w:b/>
                      <w:sz w:val="24"/>
                      <w:lang w:val="en-ID"/>
                    </w:rPr>
                  </w:rPrChange>
                </w:rPr>
                <w:t xml:space="preserve">BAB </w:t>
              </w:r>
              <w:r w:rsidR="002878FC" w:rsidRPr="002878FC">
                <w:rPr>
                  <w:rFonts w:ascii="Times New Roman" w:hAnsi="Times New Roman"/>
                  <w:b/>
                  <w:caps/>
                  <w:sz w:val="24"/>
                  <w:lang w:val="en-ID"/>
                  <w:rPrChange w:id="2750" w:author="Author">
                    <w:rPr>
                      <w:rFonts w:ascii="Times New Roman" w:hAnsi="Times New Roman"/>
                      <w:b/>
                      <w:sz w:val="24"/>
                      <w:lang w:val="en-ID"/>
                    </w:rPr>
                  </w:rPrChange>
                </w:rPr>
                <w:t>6</w:t>
              </w:r>
              <w:r w:rsidRPr="002878FC">
                <w:rPr>
                  <w:rFonts w:ascii="Times New Roman" w:hAnsi="Times New Roman"/>
                  <w:b/>
                  <w:caps/>
                  <w:sz w:val="24"/>
                  <w:lang w:val="en-ID"/>
                  <w:rPrChange w:id="2751" w:author="Author">
                    <w:rPr>
                      <w:rFonts w:ascii="Times New Roman" w:hAnsi="Times New Roman"/>
                      <w:b/>
                      <w:sz w:val="24"/>
                      <w:lang w:val="en-ID"/>
                    </w:rPr>
                  </w:rPrChange>
                </w:rPr>
                <w:t xml:space="preserve"> : </w:t>
              </w:r>
              <w:r w:rsidR="002878FC" w:rsidRPr="002878FC">
                <w:rPr>
                  <w:rFonts w:ascii="Times New Roman" w:hAnsi="Times New Roman"/>
                  <w:b/>
                  <w:caps/>
                  <w:sz w:val="24"/>
                  <w:lang w:val="en-ID"/>
                  <w:rPrChange w:id="2752" w:author="Author">
                    <w:rPr>
                      <w:rFonts w:ascii="Times New Roman" w:hAnsi="Times New Roman"/>
                      <w:b/>
                      <w:sz w:val="24"/>
                      <w:lang w:val="en-ID"/>
                    </w:rPr>
                  </w:rPrChange>
                </w:rPr>
                <w:t>Proyek Analisis Data Hutanku Dulu, Kini, dan yang Akan Datang</w:t>
              </w:r>
            </w:ins>
          </w:p>
        </w:tc>
      </w:tr>
      <w:tr w:rsidR="00253CA0" w:rsidRPr="003445CD" w:rsidTr="00DF3D14">
        <w:trPr>
          <w:trHeight w:val="240"/>
          <w:ins w:id="2753" w:author="Author"/>
        </w:trPr>
        <w:tc>
          <w:tcPr>
            <w:tcW w:w="452" w:type="dxa"/>
            <w:shd w:val="clear" w:color="auto" w:fill="BFBFBF" w:themeFill="background1" w:themeFillShade="BF"/>
          </w:tcPr>
          <w:p w:rsidR="00253CA0" w:rsidRDefault="00253CA0" w:rsidP="00DF3D14">
            <w:pPr>
              <w:spacing w:before="60" w:after="60" w:line="240" w:lineRule="auto"/>
              <w:ind w:left="-85" w:right="-85"/>
              <w:jc w:val="center"/>
              <w:rPr>
                <w:ins w:id="2754" w:author="Author"/>
                <w:rFonts w:ascii="Times New Roman" w:hAnsi="Times New Roman"/>
                <w:b/>
                <w:sz w:val="24"/>
                <w:lang w:val="en-ID"/>
              </w:rPr>
            </w:pPr>
          </w:p>
        </w:tc>
        <w:tc>
          <w:tcPr>
            <w:tcW w:w="4770" w:type="dxa"/>
            <w:shd w:val="clear" w:color="auto" w:fill="F2F2F2" w:themeFill="background1" w:themeFillShade="F2"/>
          </w:tcPr>
          <w:p w:rsidR="009052EB" w:rsidRPr="009052EB" w:rsidRDefault="008D53DC" w:rsidP="009052EB">
            <w:pPr>
              <w:spacing w:before="60" w:after="60" w:line="240" w:lineRule="auto"/>
              <w:ind w:left="709" w:hanging="709"/>
              <w:rPr>
                <w:ins w:id="2755" w:author="Author"/>
                <w:rFonts w:ascii="Times New Roman" w:eastAsia="Calibri" w:hAnsi="Times New Roman"/>
                <w:bCs/>
                <w:lang w:val="id-ID"/>
                <w:rPrChange w:id="2756" w:author="Author">
                  <w:rPr>
                    <w:ins w:id="2757" w:author="Author"/>
                    <w:rFonts w:ascii="Times New Roman" w:hAnsi="Times New Roman"/>
                    <w:sz w:val="24"/>
                    <w:szCs w:val="24"/>
                  </w:rPr>
                </w:rPrChange>
              </w:rPr>
              <w:pPrChange w:id="2758" w:author="Author">
                <w:pPr>
                  <w:numPr>
                    <w:numId w:val="8"/>
                  </w:numPr>
                  <w:tabs>
                    <w:tab w:val="left" w:pos="709"/>
                  </w:tabs>
                  <w:spacing w:before="60" w:after="60" w:line="240" w:lineRule="auto"/>
                  <w:ind w:left="720" w:hanging="360"/>
                </w:pPr>
              </w:pPrChange>
            </w:pPr>
            <w:ins w:id="2759" w:author="Author">
              <w:r>
                <w:rPr>
                  <w:rFonts w:ascii="Times New Roman" w:eastAsia="Calibri" w:hAnsi="Times New Roman"/>
                  <w:bCs/>
                </w:rPr>
                <w:t>11.6.1</w:t>
              </w:r>
              <w:r>
                <w:rPr>
                  <w:rFonts w:ascii="Times New Roman" w:eastAsia="Calibri" w:hAnsi="Times New Roman"/>
                  <w:bCs/>
                </w:rPr>
                <w:tab/>
              </w:r>
              <w:r w:rsidR="009052EB" w:rsidRPr="009052EB">
                <w:rPr>
                  <w:rFonts w:ascii="Times New Roman" w:eastAsia="Calibri" w:hAnsi="Times New Roman"/>
                  <w:bCs/>
                  <w:lang w:val="id-ID"/>
                  <w:rPrChange w:id="2760" w:author="Author">
                    <w:rPr>
                      <w:rFonts w:ascii="Times New Roman" w:hAnsi="Times New Roman"/>
                      <w:sz w:val="24"/>
                      <w:szCs w:val="24"/>
                    </w:rPr>
                  </w:rPrChange>
                </w:rPr>
                <w:t>Memiliki budaya kerja masyarakat digital dalam tim dengan rekanrekan yang memiliki berbagai macam latar belakang.</w:t>
              </w:r>
            </w:ins>
          </w:p>
          <w:p w:rsidR="009052EB" w:rsidRPr="009052EB" w:rsidRDefault="008D53DC" w:rsidP="009052EB">
            <w:pPr>
              <w:spacing w:before="60" w:after="60" w:line="240" w:lineRule="auto"/>
              <w:ind w:left="709" w:hanging="709"/>
              <w:rPr>
                <w:ins w:id="2761" w:author="Author"/>
                <w:rFonts w:ascii="Times New Roman" w:eastAsia="Calibri" w:hAnsi="Times New Roman"/>
                <w:bCs/>
                <w:lang w:val="id-ID"/>
                <w:rPrChange w:id="2762" w:author="Author">
                  <w:rPr>
                    <w:ins w:id="2763" w:author="Author"/>
                    <w:rFonts w:ascii="Times New Roman" w:hAnsi="Times New Roman"/>
                    <w:sz w:val="24"/>
                    <w:szCs w:val="24"/>
                  </w:rPr>
                </w:rPrChange>
              </w:rPr>
              <w:pPrChange w:id="2764" w:author="Author">
                <w:pPr>
                  <w:numPr>
                    <w:numId w:val="8"/>
                  </w:numPr>
                  <w:tabs>
                    <w:tab w:val="left" w:pos="709"/>
                  </w:tabs>
                  <w:spacing w:before="60" w:after="60" w:line="240" w:lineRule="auto"/>
                  <w:ind w:left="720" w:hanging="360"/>
                </w:pPr>
              </w:pPrChange>
            </w:pPr>
            <w:ins w:id="2765" w:author="Author">
              <w:r>
                <w:rPr>
                  <w:rFonts w:ascii="Times New Roman" w:eastAsia="Calibri" w:hAnsi="Times New Roman"/>
                  <w:bCs/>
                </w:rPr>
                <w:t>11.6.</w:t>
              </w:r>
              <w:r>
                <w:rPr>
                  <w:rFonts w:ascii="Times New Roman" w:eastAsia="Calibri" w:hAnsi="Times New Roman"/>
                  <w:bCs/>
                </w:rPr>
                <w:t>2</w:t>
              </w:r>
              <w:r>
                <w:rPr>
                  <w:rFonts w:ascii="Times New Roman" w:eastAsia="Calibri" w:hAnsi="Times New Roman"/>
                  <w:bCs/>
                </w:rPr>
                <w:tab/>
              </w:r>
              <w:r w:rsidR="009052EB" w:rsidRPr="009052EB">
                <w:rPr>
                  <w:rFonts w:ascii="Times New Roman" w:eastAsia="Calibri" w:hAnsi="Times New Roman"/>
                  <w:bCs/>
                  <w:lang w:val="id-ID"/>
                  <w:rPrChange w:id="2766" w:author="Author">
                    <w:rPr>
                      <w:rFonts w:ascii="Times New Roman" w:hAnsi="Times New Roman"/>
                      <w:sz w:val="24"/>
                      <w:szCs w:val="24"/>
                    </w:rPr>
                  </w:rPrChange>
                </w:rPr>
                <w:t>Berkolaborasi untuk melaksanakan tugas dengan tema komputasi.</w:t>
              </w:r>
            </w:ins>
          </w:p>
          <w:p w:rsidR="009052EB" w:rsidRPr="009052EB" w:rsidRDefault="008D53DC" w:rsidP="009052EB">
            <w:pPr>
              <w:spacing w:before="60" w:after="60" w:line="240" w:lineRule="auto"/>
              <w:ind w:left="709" w:hanging="709"/>
              <w:rPr>
                <w:ins w:id="2767" w:author="Author"/>
                <w:rFonts w:ascii="Times New Roman" w:eastAsia="Calibri" w:hAnsi="Times New Roman"/>
                <w:bCs/>
                <w:lang w:val="id-ID"/>
                <w:rPrChange w:id="2768" w:author="Author">
                  <w:rPr>
                    <w:ins w:id="2769" w:author="Author"/>
                    <w:rFonts w:ascii="Times New Roman" w:hAnsi="Times New Roman"/>
                    <w:sz w:val="24"/>
                    <w:szCs w:val="24"/>
                  </w:rPr>
                </w:rPrChange>
              </w:rPr>
              <w:pPrChange w:id="2770" w:author="Author">
                <w:pPr>
                  <w:numPr>
                    <w:numId w:val="8"/>
                  </w:numPr>
                  <w:tabs>
                    <w:tab w:val="left" w:pos="709"/>
                  </w:tabs>
                  <w:spacing w:before="60" w:after="60" w:line="240" w:lineRule="auto"/>
                  <w:ind w:left="720" w:hanging="360"/>
                </w:pPr>
              </w:pPrChange>
            </w:pPr>
            <w:ins w:id="2771" w:author="Author">
              <w:r>
                <w:rPr>
                  <w:rFonts w:ascii="Times New Roman" w:eastAsia="Calibri" w:hAnsi="Times New Roman"/>
                  <w:bCs/>
                </w:rPr>
                <w:t>11.6.</w:t>
              </w:r>
              <w:r>
                <w:rPr>
                  <w:rFonts w:ascii="Times New Roman" w:eastAsia="Calibri" w:hAnsi="Times New Roman"/>
                  <w:bCs/>
                </w:rPr>
                <w:t>3</w:t>
              </w:r>
              <w:r>
                <w:rPr>
                  <w:rFonts w:ascii="Times New Roman" w:eastAsia="Calibri" w:hAnsi="Times New Roman"/>
                  <w:bCs/>
                </w:rPr>
                <w:tab/>
              </w:r>
              <w:r w:rsidR="009052EB" w:rsidRPr="009052EB">
                <w:rPr>
                  <w:rFonts w:ascii="Times New Roman" w:eastAsia="Calibri" w:hAnsi="Times New Roman"/>
                  <w:bCs/>
                  <w:lang w:val="id-ID"/>
                  <w:rPrChange w:id="2772" w:author="Author">
                    <w:rPr>
                      <w:rFonts w:ascii="Times New Roman" w:hAnsi="Times New Roman"/>
                      <w:sz w:val="24"/>
                      <w:szCs w:val="24"/>
                    </w:rPr>
                  </w:rPrChange>
                </w:rPr>
                <w:t>Mengenali dan mendefinisikan persoalan lingkungan hidup yang pemecahannya dapat didukung dengan sistem komputasi, khususnya analisis data.</w:t>
              </w:r>
            </w:ins>
          </w:p>
          <w:p w:rsidR="009052EB" w:rsidRPr="009052EB" w:rsidRDefault="008D53DC" w:rsidP="009052EB">
            <w:pPr>
              <w:spacing w:before="60" w:after="60" w:line="240" w:lineRule="auto"/>
              <w:ind w:left="709" w:hanging="709"/>
              <w:rPr>
                <w:ins w:id="2773" w:author="Author"/>
                <w:rFonts w:ascii="Times New Roman" w:eastAsia="Calibri" w:hAnsi="Times New Roman"/>
                <w:bCs/>
                <w:lang w:val="id-ID"/>
                <w:rPrChange w:id="2774" w:author="Author">
                  <w:rPr>
                    <w:ins w:id="2775" w:author="Author"/>
                    <w:rFonts w:ascii="Times New Roman" w:hAnsi="Times New Roman"/>
                    <w:sz w:val="24"/>
                    <w:szCs w:val="24"/>
                  </w:rPr>
                </w:rPrChange>
              </w:rPr>
              <w:pPrChange w:id="2776" w:author="Author">
                <w:pPr>
                  <w:numPr>
                    <w:numId w:val="8"/>
                  </w:numPr>
                  <w:tabs>
                    <w:tab w:val="left" w:pos="709"/>
                  </w:tabs>
                  <w:spacing w:before="60" w:after="60" w:line="240" w:lineRule="auto"/>
                  <w:ind w:left="720" w:hanging="360"/>
                </w:pPr>
              </w:pPrChange>
            </w:pPr>
            <w:ins w:id="2777" w:author="Author">
              <w:r>
                <w:rPr>
                  <w:rFonts w:ascii="Times New Roman" w:eastAsia="Calibri" w:hAnsi="Times New Roman"/>
                  <w:bCs/>
                </w:rPr>
                <w:t>11.6.</w:t>
              </w:r>
              <w:r>
                <w:rPr>
                  <w:rFonts w:ascii="Times New Roman" w:eastAsia="Calibri" w:hAnsi="Times New Roman"/>
                  <w:bCs/>
                </w:rPr>
                <w:t>4</w:t>
              </w:r>
              <w:r>
                <w:rPr>
                  <w:rFonts w:ascii="Times New Roman" w:eastAsia="Calibri" w:hAnsi="Times New Roman"/>
                  <w:bCs/>
                </w:rPr>
                <w:tab/>
              </w:r>
              <w:r w:rsidR="009052EB" w:rsidRPr="009052EB">
                <w:rPr>
                  <w:rFonts w:ascii="Times New Roman" w:eastAsia="Calibri" w:hAnsi="Times New Roman"/>
                  <w:bCs/>
                  <w:lang w:val="id-ID"/>
                  <w:rPrChange w:id="2778" w:author="Author">
                    <w:rPr>
                      <w:rFonts w:ascii="Times New Roman" w:hAnsi="Times New Roman"/>
                      <w:sz w:val="24"/>
                      <w:szCs w:val="24"/>
                    </w:rPr>
                  </w:rPrChange>
                </w:rPr>
                <w:t>Mengembangkan dan menggunakan abstraksi untuk memodelkan masalah dan melakukan prediksi.</w:t>
              </w:r>
            </w:ins>
          </w:p>
          <w:p w:rsidR="009052EB" w:rsidRPr="009052EB" w:rsidRDefault="008D53DC" w:rsidP="009052EB">
            <w:pPr>
              <w:spacing w:before="60" w:after="60" w:line="240" w:lineRule="auto"/>
              <w:ind w:left="709" w:hanging="709"/>
              <w:rPr>
                <w:ins w:id="2779" w:author="Author"/>
                <w:rFonts w:ascii="Times New Roman" w:eastAsia="Calibri" w:hAnsi="Times New Roman"/>
                <w:bCs/>
                <w:lang w:val="id-ID"/>
                <w:rPrChange w:id="2780" w:author="Author">
                  <w:rPr>
                    <w:ins w:id="2781" w:author="Author"/>
                    <w:rFonts w:ascii="Times New Roman" w:hAnsi="Times New Roman"/>
                    <w:sz w:val="24"/>
                    <w:szCs w:val="24"/>
                  </w:rPr>
                </w:rPrChange>
              </w:rPr>
              <w:pPrChange w:id="2782" w:author="Author">
                <w:pPr>
                  <w:numPr>
                    <w:numId w:val="8"/>
                  </w:numPr>
                  <w:tabs>
                    <w:tab w:val="left" w:pos="709"/>
                  </w:tabs>
                  <w:spacing w:before="60" w:after="60" w:line="240" w:lineRule="auto"/>
                  <w:ind w:left="720" w:hanging="360"/>
                </w:pPr>
              </w:pPrChange>
            </w:pPr>
            <w:ins w:id="2783" w:author="Author">
              <w:r>
                <w:rPr>
                  <w:rFonts w:ascii="Times New Roman" w:eastAsia="Calibri" w:hAnsi="Times New Roman"/>
                  <w:bCs/>
                </w:rPr>
                <w:t>11.6.</w:t>
              </w:r>
              <w:r>
                <w:rPr>
                  <w:rFonts w:ascii="Times New Roman" w:eastAsia="Calibri" w:hAnsi="Times New Roman"/>
                  <w:bCs/>
                </w:rPr>
                <w:t>5</w:t>
              </w:r>
              <w:r>
                <w:rPr>
                  <w:rFonts w:ascii="Times New Roman" w:eastAsia="Calibri" w:hAnsi="Times New Roman"/>
                  <w:bCs/>
                </w:rPr>
                <w:tab/>
              </w:r>
              <w:r w:rsidR="009052EB" w:rsidRPr="009052EB">
                <w:rPr>
                  <w:rFonts w:ascii="Times New Roman" w:eastAsia="Calibri" w:hAnsi="Times New Roman"/>
                  <w:bCs/>
                  <w:lang w:val="id-ID"/>
                  <w:rPrChange w:id="2784" w:author="Author">
                    <w:rPr>
                      <w:rFonts w:ascii="Times New Roman" w:hAnsi="Times New Roman"/>
                      <w:sz w:val="24"/>
                      <w:szCs w:val="24"/>
                    </w:rPr>
                  </w:rPrChange>
                </w:rPr>
                <w:t>Mengembangkan artefak komputasi dengan melakukan analisis data, serta memvisualisasikan hasilnya untuk menunjang model komputasi yang dibutuhkan di pelajaran lain.</w:t>
              </w:r>
            </w:ins>
          </w:p>
          <w:p w:rsidR="009052EB" w:rsidRPr="009052EB" w:rsidRDefault="008D53DC" w:rsidP="009052EB">
            <w:pPr>
              <w:spacing w:before="60" w:after="60" w:line="240" w:lineRule="auto"/>
              <w:ind w:left="709" w:hanging="709"/>
              <w:rPr>
                <w:ins w:id="2785" w:author="Author"/>
                <w:rFonts w:ascii="Times New Roman" w:eastAsia="Calibri" w:hAnsi="Times New Roman"/>
                <w:bCs/>
                <w:lang w:val="id-ID"/>
                <w:rPrChange w:id="2786" w:author="Author">
                  <w:rPr>
                    <w:ins w:id="2787" w:author="Author"/>
                    <w:rFonts w:ascii="Times New Roman" w:hAnsi="Times New Roman"/>
                    <w:sz w:val="24"/>
                    <w:szCs w:val="24"/>
                  </w:rPr>
                </w:rPrChange>
              </w:rPr>
              <w:pPrChange w:id="2788" w:author="Author">
                <w:pPr>
                  <w:numPr>
                    <w:numId w:val="8"/>
                  </w:numPr>
                  <w:tabs>
                    <w:tab w:val="left" w:pos="709"/>
                  </w:tabs>
                  <w:spacing w:before="60" w:after="60" w:line="240" w:lineRule="auto"/>
                  <w:ind w:left="720" w:hanging="360"/>
                </w:pPr>
              </w:pPrChange>
            </w:pPr>
            <w:ins w:id="2789" w:author="Author">
              <w:r>
                <w:rPr>
                  <w:rFonts w:ascii="Times New Roman" w:eastAsia="Calibri" w:hAnsi="Times New Roman"/>
                  <w:bCs/>
                </w:rPr>
                <w:t>11.6.</w:t>
              </w:r>
              <w:r>
                <w:rPr>
                  <w:rFonts w:ascii="Times New Roman" w:eastAsia="Calibri" w:hAnsi="Times New Roman"/>
                  <w:bCs/>
                </w:rPr>
                <w:t>6</w:t>
              </w:r>
              <w:r>
                <w:rPr>
                  <w:rFonts w:ascii="Times New Roman" w:eastAsia="Calibri" w:hAnsi="Times New Roman"/>
                  <w:bCs/>
                </w:rPr>
                <w:tab/>
              </w:r>
              <w:r w:rsidR="009052EB" w:rsidRPr="009052EB">
                <w:rPr>
                  <w:rFonts w:ascii="Times New Roman" w:eastAsia="Calibri" w:hAnsi="Times New Roman"/>
                  <w:bCs/>
                  <w:lang w:val="id-ID"/>
                  <w:rPrChange w:id="2790" w:author="Author">
                    <w:rPr>
                      <w:rFonts w:ascii="Times New Roman" w:hAnsi="Times New Roman"/>
                      <w:sz w:val="24"/>
                      <w:szCs w:val="24"/>
                    </w:rPr>
                  </w:rPrChange>
                </w:rPr>
                <w:t>Mengembangkan rencana analisis data dan visualisasinya dan mendokumentasikan hasilnya.</w:t>
              </w:r>
            </w:ins>
          </w:p>
          <w:p w:rsidR="00253CA0" w:rsidRPr="009052EB" w:rsidRDefault="008D53DC" w:rsidP="009052EB">
            <w:pPr>
              <w:spacing w:before="60" w:after="60" w:line="240" w:lineRule="auto"/>
              <w:ind w:left="709" w:hanging="709"/>
              <w:rPr>
                <w:ins w:id="2791" w:author="Author"/>
                <w:rFonts w:ascii="Times New Roman" w:eastAsia="Calibri" w:hAnsi="Times New Roman"/>
                <w:bCs/>
                <w:lang w:val="id-ID"/>
                <w:rPrChange w:id="2792" w:author="Author">
                  <w:rPr>
                    <w:ins w:id="2793" w:author="Author"/>
                    <w:rFonts w:ascii="Times New Roman" w:hAnsi="Times New Roman"/>
                    <w:b/>
                    <w:sz w:val="24"/>
                    <w:lang w:val="en-ID"/>
                  </w:rPr>
                </w:rPrChange>
              </w:rPr>
              <w:pPrChange w:id="2794" w:author="Author">
                <w:pPr>
                  <w:spacing w:before="60" w:after="60" w:line="240" w:lineRule="auto"/>
                </w:pPr>
              </w:pPrChange>
            </w:pPr>
            <w:ins w:id="2795" w:author="Author">
              <w:r>
                <w:rPr>
                  <w:rFonts w:ascii="Times New Roman" w:eastAsia="Calibri" w:hAnsi="Times New Roman"/>
                  <w:bCs/>
                </w:rPr>
                <w:t>11.6.</w:t>
              </w:r>
              <w:r>
                <w:rPr>
                  <w:rFonts w:ascii="Times New Roman" w:eastAsia="Calibri" w:hAnsi="Times New Roman"/>
                  <w:bCs/>
                </w:rPr>
                <w:t>7</w:t>
              </w:r>
              <w:r>
                <w:rPr>
                  <w:rFonts w:ascii="Times New Roman" w:eastAsia="Calibri" w:hAnsi="Times New Roman"/>
                  <w:bCs/>
                </w:rPr>
                <w:tab/>
              </w:r>
              <w:r w:rsidR="009052EB" w:rsidRPr="009052EB">
                <w:rPr>
                  <w:rFonts w:ascii="Times New Roman" w:eastAsia="Calibri" w:hAnsi="Times New Roman"/>
                  <w:bCs/>
                  <w:lang w:val="id-ID"/>
                  <w:rPrChange w:id="2796" w:author="Author">
                    <w:rPr>
                      <w:rFonts w:ascii="Times New Roman" w:hAnsi="Times New Roman"/>
                      <w:sz w:val="24"/>
                      <w:szCs w:val="24"/>
                    </w:rPr>
                  </w:rPrChange>
                </w:rPr>
                <w:t>Mempresentasikan hasil analisis data secara lisan dan tertulis dalam bentuk infografis, peta pikiran, serta poster dengan memperhatikan hak kekayaan intelektual dan hak pribadi.</w:t>
              </w:r>
            </w:ins>
          </w:p>
        </w:tc>
        <w:tc>
          <w:tcPr>
            <w:tcW w:w="820" w:type="dxa"/>
            <w:shd w:val="clear" w:color="auto" w:fill="F2DBDB" w:themeFill="accent2" w:themeFillTint="33"/>
          </w:tcPr>
          <w:p w:rsidR="00253CA0" w:rsidRDefault="00DF3D14" w:rsidP="00DF3D14">
            <w:pPr>
              <w:spacing w:before="60" w:after="60" w:line="240" w:lineRule="auto"/>
              <w:ind w:left="-85" w:right="-85"/>
              <w:jc w:val="center"/>
              <w:rPr>
                <w:ins w:id="2797" w:author="Author"/>
                <w:rFonts w:ascii="Times New Roman" w:hAnsi="Times New Roman"/>
                <w:sz w:val="24"/>
                <w:lang w:val="en-ID"/>
              </w:rPr>
            </w:pPr>
            <w:ins w:id="2798" w:author="Author">
              <w:r>
                <w:rPr>
                  <w:rFonts w:ascii="Times New Roman" w:hAnsi="Times New Roman"/>
                  <w:sz w:val="24"/>
                  <w:lang w:val="en-ID"/>
                </w:rPr>
                <w:t xml:space="preserve">25 </w:t>
              </w:r>
              <w:r w:rsidR="00253CA0" w:rsidRPr="00316558">
                <w:rPr>
                  <w:rFonts w:ascii="Times New Roman" w:hAnsi="Times New Roman"/>
                  <w:sz w:val="24"/>
                  <w:lang w:val="en-ID"/>
                </w:rPr>
                <w:t>JP</w:t>
              </w:r>
            </w:ins>
          </w:p>
        </w:tc>
        <w:tc>
          <w:tcPr>
            <w:tcW w:w="282" w:type="dxa"/>
            <w:shd w:val="clear" w:color="auto" w:fill="EAF1DD" w:themeFill="accent3" w:themeFillTint="33"/>
          </w:tcPr>
          <w:p w:rsidR="00253CA0" w:rsidRDefault="00253CA0" w:rsidP="00DF3D14">
            <w:pPr>
              <w:spacing w:before="60" w:after="60" w:line="240" w:lineRule="auto"/>
              <w:rPr>
                <w:ins w:id="2799"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2800"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2801"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2802" w:author="Author"/>
                <w:rFonts w:ascii="Times New Roman" w:hAnsi="Times New Roman"/>
                <w:b/>
                <w:sz w:val="24"/>
                <w:lang w:val="en-ID"/>
              </w:rPr>
            </w:pPr>
          </w:p>
        </w:tc>
        <w:tc>
          <w:tcPr>
            <w:tcW w:w="282" w:type="dxa"/>
            <w:shd w:val="clear" w:color="auto" w:fill="EAF1DD" w:themeFill="accent3" w:themeFillTint="33"/>
          </w:tcPr>
          <w:p w:rsidR="00253CA0" w:rsidRDefault="00253CA0" w:rsidP="00DF3D14">
            <w:pPr>
              <w:spacing w:before="60" w:after="60" w:line="240" w:lineRule="auto"/>
              <w:rPr>
                <w:ins w:id="2803"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2804"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2805" w:author="Author"/>
                <w:rFonts w:ascii="Times New Roman" w:hAnsi="Times New Roman"/>
                <w:b/>
                <w:sz w:val="24"/>
                <w:lang w:val="en-ID"/>
              </w:rPr>
            </w:pPr>
          </w:p>
        </w:tc>
        <w:tc>
          <w:tcPr>
            <w:tcW w:w="282" w:type="dxa"/>
            <w:shd w:val="clear" w:color="auto" w:fill="DAEEF3" w:themeFill="accent5" w:themeFillTint="33"/>
          </w:tcPr>
          <w:p w:rsidR="00253CA0" w:rsidRDefault="00253CA0" w:rsidP="00DF3D14">
            <w:pPr>
              <w:spacing w:before="60" w:after="60" w:line="240" w:lineRule="auto"/>
              <w:rPr>
                <w:ins w:id="2806"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07"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08"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09"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10"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11"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12"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13"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14"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15"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16"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17"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18"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19"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20"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21"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22" w:author="Author"/>
                <w:rFonts w:ascii="Times New Roman" w:hAnsi="Times New Roman"/>
                <w:b/>
                <w:sz w:val="24"/>
                <w:lang w:val="en-ID"/>
              </w:rPr>
            </w:pPr>
          </w:p>
        </w:tc>
        <w:tc>
          <w:tcPr>
            <w:tcW w:w="283" w:type="dxa"/>
            <w:shd w:val="clear" w:color="auto" w:fill="EAF1DD" w:themeFill="accent3" w:themeFillTint="33"/>
          </w:tcPr>
          <w:p w:rsidR="00253CA0" w:rsidRDefault="00253CA0" w:rsidP="00DF3D14">
            <w:pPr>
              <w:spacing w:before="60" w:after="60" w:line="240" w:lineRule="auto"/>
              <w:rPr>
                <w:ins w:id="2823"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24"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25"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26"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27" w:author="Author"/>
                <w:rFonts w:ascii="Times New Roman" w:hAnsi="Times New Roman"/>
                <w:b/>
                <w:sz w:val="24"/>
                <w:lang w:val="en-ID"/>
              </w:rPr>
            </w:pPr>
          </w:p>
        </w:tc>
        <w:tc>
          <w:tcPr>
            <w:tcW w:w="283" w:type="dxa"/>
            <w:shd w:val="clear" w:color="auto" w:fill="DAEEF3" w:themeFill="accent5" w:themeFillTint="33"/>
          </w:tcPr>
          <w:p w:rsidR="00253CA0" w:rsidRDefault="00253CA0" w:rsidP="00DF3D14">
            <w:pPr>
              <w:spacing w:before="60" w:after="60" w:line="240" w:lineRule="auto"/>
              <w:rPr>
                <w:ins w:id="2828" w:author="Author"/>
                <w:rFonts w:ascii="Times New Roman" w:hAnsi="Times New Roman"/>
                <w:b/>
                <w:sz w:val="24"/>
                <w:lang w:val="en-ID"/>
              </w:rPr>
            </w:pPr>
          </w:p>
        </w:tc>
      </w:tr>
      <w:tr w:rsidR="00253CA0" w:rsidRPr="003445CD" w:rsidDel="009052EB" w:rsidTr="00DF3D14">
        <w:trPr>
          <w:trHeight w:val="240"/>
          <w:ins w:id="2829" w:author="Author"/>
          <w:del w:id="2830"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831" w:author="Author"/>
                <w:del w:id="2832"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833" w:author="Author"/>
                <w:del w:id="2834"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835" w:author="Author"/>
                <w:del w:id="2836" w:author="Author"/>
                <w:rFonts w:ascii="Times New Roman" w:hAnsi="Times New Roman"/>
                <w:sz w:val="24"/>
                <w:lang w:val="en-ID"/>
              </w:rPr>
            </w:pPr>
            <w:ins w:id="2837" w:author="Author">
              <w:del w:id="283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839" w:author="Author"/>
                <w:del w:id="284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841" w:author="Author"/>
                <w:del w:id="2842"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843" w:author="Author"/>
                <w:del w:id="284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845" w:author="Author"/>
                <w:del w:id="284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847" w:author="Author"/>
                <w:del w:id="2848"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849" w:author="Author"/>
                <w:del w:id="2850"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851" w:author="Author"/>
                <w:del w:id="285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853" w:author="Author"/>
                <w:del w:id="285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55" w:author="Author"/>
                <w:del w:id="285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57" w:author="Author"/>
                <w:del w:id="285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59" w:author="Author"/>
                <w:del w:id="286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61" w:author="Author"/>
                <w:del w:id="286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63" w:author="Author"/>
                <w:del w:id="286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65" w:author="Author"/>
                <w:del w:id="286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67" w:author="Author"/>
                <w:del w:id="286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69" w:author="Author"/>
                <w:del w:id="287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71" w:author="Author"/>
                <w:del w:id="287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73" w:author="Author"/>
                <w:del w:id="287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75" w:author="Author"/>
                <w:del w:id="287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77" w:author="Author"/>
                <w:del w:id="287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79" w:author="Author"/>
                <w:del w:id="288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81" w:author="Author"/>
                <w:del w:id="288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83" w:author="Author"/>
                <w:del w:id="288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85" w:author="Author"/>
                <w:del w:id="288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887" w:author="Author"/>
                <w:del w:id="288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89" w:author="Author"/>
                <w:del w:id="289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91" w:author="Author"/>
                <w:del w:id="289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93" w:author="Author"/>
                <w:del w:id="289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95" w:author="Author"/>
                <w:del w:id="289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897" w:author="Author"/>
                <w:del w:id="2898" w:author="Author"/>
                <w:rFonts w:ascii="Times New Roman" w:hAnsi="Times New Roman"/>
                <w:b/>
                <w:sz w:val="24"/>
                <w:lang w:val="en-ID"/>
              </w:rPr>
            </w:pPr>
          </w:p>
        </w:tc>
      </w:tr>
      <w:tr w:rsidR="00253CA0" w:rsidRPr="003445CD" w:rsidDel="009052EB" w:rsidTr="00DF3D14">
        <w:trPr>
          <w:trHeight w:val="240"/>
          <w:ins w:id="2899" w:author="Author"/>
          <w:del w:id="2900"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901" w:author="Author"/>
                <w:del w:id="2902"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903" w:author="Author"/>
                <w:del w:id="2904"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905" w:author="Author"/>
                <w:del w:id="2906" w:author="Author"/>
                <w:rFonts w:ascii="Times New Roman" w:hAnsi="Times New Roman"/>
                <w:sz w:val="24"/>
                <w:lang w:val="en-ID"/>
              </w:rPr>
            </w:pPr>
            <w:ins w:id="2907" w:author="Author">
              <w:del w:id="290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909" w:author="Author"/>
                <w:del w:id="291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911" w:author="Author"/>
                <w:del w:id="2912"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913" w:author="Author"/>
                <w:del w:id="291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915" w:author="Author"/>
                <w:del w:id="291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917" w:author="Author"/>
                <w:del w:id="2918"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919" w:author="Author"/>
                <w:del w:id="2920"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921" w:author="Author"/>
                <w:del w:id="292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923" w:author="Author"/>
                <w:del w:id="292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25" w:author="Author"/>
                <w:del w:id="292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27" w:author="Author"/>
                <w:del w:id="292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29" w:author="Author"/>
                <w:del w:id="293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31" w:author="Author"/>
                <w:del w:id="293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33" w:author="Author"/>
                <w:del w:id="293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35" w:author="Author"/>
                <w:del w:id="293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37" w:author="Author"/>
                <w:del w:id="293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39" w:author="Author"/>
                <w:del w:id="294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41" w:author="Author"/>
                <w:del w:id="294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43" w:author="Author"/>
                <w:del w:id="294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45" w:author="Author"/>
                <w:del w:id="294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47" w:author="Author"/>
                <w:del w:id="294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49" w:author="Author"/>
                <w:del w:id="295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51" w:author="Author"/>
                <w:del w:id="295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53" w:author="Author"/>
                <w:del w:id="295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55" w:author="Author"/>
                <w:del w:id="295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57" w:author="Author"/>
                <w:del w:id="295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59" w:author="Author"/>
                <w:del w:id="296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61" w:author="Author"/>
                <w:del w:id="296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63" w:author="Author"/>
                <w:del w:id="296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65" w:author="Author"/>
                <w:del w:id="296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67" w:author="Author"/>
                <w:del w:id="2968" w:author="Author"/>
                <w:rFonts w:ascii="Times New Roman" w:hAnsi="Times New Roman"/>
                <w:b/>
                <w:sz w:val="24"/>
                <w:lang w:val="en-ID"/>
              </w:rPr>
            </w:pPr>
          </w:p>
        </w:tc>
      </w:tr>
      <w:tr w:rsidR="00253CA0" w:rsidRPr="003445CD" w:rsidDel="009052EB" w:rsidTr="00DF3D14">
        <w:trPr>
          <w:trHeight w:val="240"/>
          <w:ins w:id="2969" w:author="Author"/>
          <w:del w:id="2970"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2971" w:author="Author"/>
                <w:del w:id="2972"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2973" w:author="Author"/>
                <w:del w:id="2974"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2975" w:author="Author"/>
                <w:del w:id="2976" w:author="Author"/>
                <w:rFonts w:ascii="Times New Roman" w:hAnsi="Times New Roman"/>
                <w:sz w:val="24"/>
                <w:lang w:val="en-ID"/>
              </w:rPr>
            </w:pPr>
            <w:ins w:id="2977" w:author="Author">
              <w:del w:id="297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2979" w:author="Author"/>
                <w:del w:id="298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981" w:author="Author"/>
                <w:del w:id="2982"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983" w:author="Author"/>
                <w:del w:id="298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985" w:author="Author"/>
                <w:del w:id="298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2987" w:author="Author"/>
                <w:del w:id="2988"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989" w:author="Author"/>
                <w:del w:id="2990"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991" w:author="Author"/>
                <w:del w:id="299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2993" w:author="Author"/>
                <w:del w:id="299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95" w:author="Author"/>
                <w:del w:id="299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2997" w:author="Author"/>
                <w:del w:id="299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2999" w:author="Author"/>
                <w:del w:id="300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01" w:author="Author"/>
                <w:del w:id="300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03" w:author="Author"/>
                <w:del w:id="300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05" w:author="Author"/>
                <w:del w:id="300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07" w:author="Author"/>
                <w:del w:id="300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09" w:author="Author"/>
                <w:del w:id="301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11" w:author="Author"/>
                <w:del w:id="301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13" w:author="Author"/>
                <w:del w:id="301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15" w:author="Author"/>
                <w:del w:id="301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17" w:author="Author"/>
                <w:del w:id="301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19" w:author="Author"/>
                <w:del w:id="302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21" w:author="Author"/>
                <w:del w:id="302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23" w:author="Author"/>
                <w:del w:id="302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25" w:author="Author"/>
                <w:del w:id="302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27" w:author="Author"/>
                <w:del w:id="302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29" w:author="Author"/>
                <w:del w:id="303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31" w:author="Author"/>
                <w:del w:id="303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33" w:author="Author"/>
                <w:del w:id="303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35" w:author="Author"/>
                <w:del w:id="303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37" w:author="Author"/>
                <w:del w:id="3038" w:author="Author"/>
                <w:rFonts w:ascii="Times New Roman" w:hAnsi="Times New Roman"/>
                <w:b/>
                <w:sz w:val="24"/>
                <w:lang w:val="en-ID"/>
              </w:rPr>
            </w:pPr>
          </w:p>
        </w:tc>
      </w:tr>
      <w:tr w:rsidR="00253CA0" w:rsidRPr="003445CD" w:rsidDel="009052EB" w:rsidTr="00DF3D14">
        <w:trPr>
          <w:trHeight w:val="240"/>
          <w:ins w:id="3039" w:author="Author"/>
          <w:del w:id="3040"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3041" w:author="Author"/>
                <w:del w:id="3042"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3043" w:author="Author"/>
                <w:del w:id="3044"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3045" w:author="Author"/>
                <w:del w:id="3046" w:author="Author"/>
                <w:rFonts w:ascii="Times New Roman" w:hAnsi="Times New Roman"/>
                <w:sz w:val="24"/>
                <w:lang w:val="en-ID"/>
              </w:rPr>
            </w:pPr>
            <w:ins w:id="3047" w:author="Author">
              <w:del w:id="304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3049" w:author="Author"/>
                <w:del w:id="305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3051" w:author="Author"/>
                <w:del w:id="3052"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3053" w:author="Author"/>
                <w:del w:id="305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3055" w:author="Author"/>
                <w:del w:id="305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3057" w:author="Author"/>
                <w:del w:id="3058"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3059" w:author="Author"/>
                <w:del w:id="3060"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3061" w:author="Author"/>
                <w:del w:id="306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3063" w:author="Author"/>
                <w:del w:id="306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65" w:author="Author"/>
                <w:del w:id="306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67" w:author="Author"/>
                <w:del w:id="306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69" w:author="Author"/>
                <w:del w:id="307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71" w:author="Author"/>
                <w:del w:id="307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73" w:author="Author"/>
                <w:del w:id="307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75" w:author="Author"/>
                <w:del w:id="307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77" w:author="Author"/>
                <w:del w:id="307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79" w:author="Author"/>
                <w:del w:id="308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81" w:author="Author"/>
                <w:del w:id="308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83" w:author="Author"/>
                <w:del w:id="308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85" w:author="Author"/>
                <w:del w:id="308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87" w:author="Author"/>
                <w:del w:id="308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89" w:author="Author"/>
                <w:del w:id="309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91" w:author="Author"/>
                <w:del w:id="309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93" w:author="Author"/>
                <w:del w:id="309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95" w:author="Author"/>
                <w:del w:id="309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097" w:author="Author"/>
                <w:del w:id="309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099" w:author="Author"/>
                <w:del w:id="310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01" w:author="Author"/>
                <w:del w:id="310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03" w:author="Author"/>
                <w:del w:id="310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05" w:author="Author"/>
                <w:del w:id="310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07" w:author="Author"/>
                <w:del w:id="3108" w:author="Author"/>
                <w:rFonts w:ascii="Times New Roman" w:hAnsi="Times New Roman"/>
                <w:b/>
                <w:sz w:val="24"/>
                <w:lang w:val="en-ID"/>
              </w:rPr>
            </w:pPr>
          </w:p>
        </w:tc>
      </w:tr>
      <w:tr w:rsidR="00253CA0" w:rsidRPr="003445CD" w:rsidDel="009052EB" w:rsidTr="00DF3D14">
        <w:trPr>
          <w:trHeight w:val="240"/>
          <w:ins w:id="3109" w:author="Author"/>
          <w:del w:id="3110" w:author="Author"/>
        </w:trPr>
        <w:tc>
          <w:tcPr>
            <w:tcW w:w="452" w:type="dxa"/>
            <w:shd w:val="clear" w:color="auto" w:fill="BFBFBF" w:themeFill="background1" w:themeFillShade="BF"/>
          </w:tcPr>
          <w:p w:rsidR="00253CA0" w:rsidDel="009052EB" w:rsidRDefault="00253CA0" w:rsidP="00DF3D14">
            <w:pPr>
              <w:spacing w:before="60" w:after="60" w:line="240" w:lineRule="auto"/>
              <w:ind w:left="-85" w:right="-85"/>
              <w:jc w:val="center"/>
              <w:rPr>
                <w:ins w:id="3111" w:author="Author"/>
                <w:del w:id="3112" w:author="Author"/>
                <w:rFonts w:ascii="Times New Roman" w:hAnsi="Times New Roman"/>
                <w:b/>
                <w:sz w:val="24"/>
                <w:lang w:val="en-ID"/>
              </w:rPr>
            </w:pPr>
          </w:p>
        </w:tc>
        <w:tc>
          <w:tcPr>
            <w:tcW w:w="4770" w:type="dxa"/>
            <w:shd w:val="clear" w:color="auto" w:fill="F2F2F2" w:themeFill="background1" w:themeFillShade="F2"/>
          </w:tcPr>
          <w:p w:rsidR="00253CA0" w:rsidDel="009052EB" w:rsidRDefault="00253CA0" w:rsidP="00DF3D14">
            <w:pPr>
              <w:spacing w:before="60" w:after="60" w:line="240" w:lineRule="auto"/>
              <w:rPr>
                <w:ins w:id="3113" w:author="Author"/>
                <w:del w:id="3114" w:author="Author"/>
                <w:rFonts w:ascii="Times New Roman" w:hAnsi="Times New Roman"/>
                <w:b/>
                <w:sz w:val="24"/>
                <w:lang w:val="en-ID"/>
              </w:rPr>
            </w:pPr>
          </w:p>
        </w:tc>
        <w:tc>
          <w:tcPr>
            <w:tcW w:w="820" w:type="dxa"/>
            <w:shd w:val="clear" w:color="auto" w:fill="F2DBDB" w:themeFill="accent2" w:themeFillTint="33"/>
          </w:tcPr>
          <w:p w:rsidR="00253CA0" w:rsidDel="009052EB" w:rsidRDefault="00253CA0" w:rsidP="00DF3D14">
            <w:pPr>
              <w:spacing w:before="60" w:after="60" w:line="240" w:lineRule="auto"/>
              <w:ind w:left="-85" w:right="-85"/>
              <w:jc w:val="center"/>
              <w:rPr>
                <w:ins w:id="3115" w:author="Author"/>
                <w:del w:id="3116" w:author="Author"/>
                <w:rFonts w:ascii="Times New Roman" w:hAnsi="Times New Roman"/>
                <w:sz w:val="24"/>
                <w:lang w:val="en-ID"/>
              </w:rPr>
            </w:pPr>
            <w:ins w:id="3117" w:author="Author">
              <w:del w:id="3118" w:author="Author">
                <w:r w:rsidDel="009052EB">
                  <w:rPr>
                    <w:rFonts w:ascii="Times New Roman" w:hAnsi="Times New Roman"/>
                    <w:sz w:val="24"/>
                    <w:lang w:val="en-ID"/>
                  </w:rPr>
                  <w:delText>JP</w:delText>
                </w:r>
              </w:del>
            </w:ins>
          </w:p>
        </w:tc>
        <w:tc>
          <w:tcPr>
            <w:tcW w:w="282" w:type="dxa"/>
            <w:shd w:val="clear" w:color="auto" w:fill="EAF1DD" w:themeFill="accent3" w:themeFillTint="33"/>
          </w:tcPr>
          <w:p w:rsidR="00253CA0" w:rsidDel="009052EB" w:rsidRDefault="00253CA0" w:rsidP="00DF3D14">
            <w:pPr>
              <w:spacing w:before="60" w:after="60" w:line="240" w:lineRule="auto"/>
              <w:rPr>
                <w:ins w:id="3119" w:author="Author"/>
                <w:del w:id="3120"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3121" w:author="Author"/>
                <w:del w:id="3122"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3123" w:author="Author"/>
                <w:del w:id="3124"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3125" w:author="Author"/>
                <w:del w:id="3126" w:author="Author"/>
                <w:rFonts w:ascii="Times New Roman" w:hAnsi="Times New Roman"/>
                <w:b/>
                <w:sz w:val="24"/>
                <w:lang w:val="en-ID"/>
              </w:rPr>
            </w:pPr>
          </w:p>
        </w:tc>
        <w:tc>
          <w:tcPr>
            <w:tcW w:w="282" w:type="dxa"/>
            <w:shd w:val="clear" w:color="auto" w:fill="EAF1DD" w:themeFill="accent3" w:themeFillTint="33"/>
          </w:tcPr>
          <w:p w:rsidR="00253CA0" w:rsidDel="009052EB" w:rsidRDefault="00253CA0" w:rsidP="00DF3D14">
            <w:pPr>
              <w:spacing w:before="60" w:after="60" w:line="240" w:lineRule="auto"/>
              <w:rPr>
                <w:ins w:id="3127" w:author="Author"/>
                <w:del w:id="3128"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3129" w:author="Author"/>
                <w:del w:id="3130"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3131" w:author="Author"/>
                <w:del w:id="3132" w:author="Author"/>
                <w:rFonts w:ascii="Times New Roman" w:hAnsi="Times New Roman"/>
                <w:b/>
                <w:sz w:val="24"/>
                <w:lang w:val="en-ID"/>
              </w:rPr>
            </w:pPr>
          </w:p>
        </w:tc>
        <w:tc>
          <w:tcPr>
            <w:tcW w:w="282" w:type="dxa"/>
            <w:shd w:val="clear" w:color="auto" w:fill="DAEEF3" w:themeFill="accent5" w:themeFillTint="33"/>
          </w:tcPr>
          <w:p w:rsidR="00253CA0" w:rsidDel="009052EB" w:rsidRDefault="00253CA0" w:rsidP="00DF3D14">
            <w:pPr>
              <w:spacing w:before="60" w:after="60" w:line="240" w:lineRule="auto"/>
              <w:rPr>
                <w:ins w:id="3133" w:author="Author"/>
                <w:del w:id="313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35" w:author="Author"/>
                <w:del w:id="313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37" w:author="Author"/>
                <w:del w:id="313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39" w:author="Author"/>
                <w:del w:id="314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41" w:author="Author"/>
                <w:del w:id="314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43" w:author="Author"/>
                <w:del w:id="314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45" w:author="Author"/>
                <w:del w:id="314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47" w:author="Author"/>
                <w:del w:id="314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49" w:author="Author"/>
                <w:del w:id="315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51" w:author="Author"/>
                <w:del w:id="315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53" w:author="Author"/>
                <w:del w:id="315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55" w:author="Author"/>
                <w:del w:id="315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57" w:author="Author"/>
                <w:del w:id="3158"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59" w:author="Author"/>
                <w:del w:id="3160"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61" w:author="Author"/>
                <w:del w:id="3162"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63" w:author="Author"/>
                <w:del w:id="3164"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65" w:author="Author"/>
                <w:del w:id="3166" w:author="Author"/>
                <w:rFonts w:ascii="Times New Roman" w:hAnsi="Times New Roman"/>
                <w:b/>
                <w:sz w:val="24"/>
                <w:lang w:val="en-ID"/>
              </w:rPr>
            </w:pPr>
          </w:p>
        </w:tc>
        <w:tc>
          <w:tcPr>
            <w:tcW w:w="283" w:type="dxa"/>
            <w:shd w:val="clear" w:color="auto" w:fill="EAF1DD" w:themeFill="accent3" w:themeFillTint="33"/>
          </w:tcPr>
          <w:p w:rsidR="00253CA0" w:rsidDel="009052EB" w:rsidRDefault="00253CA0" w:rsidP="00DF3D14">
            <w:pPr>
              <w:spacing w:before="60" w:after="60" w:line="240" w:lineRule="auto"/>
              <w:rPr>
                <w:ins w:id="3167" w:author="Author"/>
                <w:del w:id="3168"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69" w:author="Author"/>
                <w:del w:id="3170"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71" w:author="Author"/>
                <w:del w:id="3172"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73" w:author="Author"/>
                <w:del w:id="3174"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75" w:author="Author"/>
                <w:del w:id="3176" w:author="Author"/>
                <w:rFonts w:ascii="Times New Roman" w:hAnsi="Times New Roman"/>
                <w:b/>
                <w:sz w:val="24"/>
                <w:lang w:val="en-ID"/>
              </w:rPr>
            </w:pPr>
          </w:p>
        </w:tc>
        <w:tc>
          <w:tcPr>
            <w:tcW w:w="283" w:type="dxa"/>
            <w:shd w:val="clear" w:color="auto" w:fill="DAEEF3" w:themeFill="accent5" w:themeFillTint="33"/>
          </w:tcPr>
          <w:p w:rsidR="00253CA0" w:rsidDel="009052EB" w:rsidRDefault="00253CA0" w:rsidP="00DF3D14">
            <w:pPr>
              <w:spacing w:before="60" w:after="60" w:line="240" w:lineRule="auto"/>
              <w:rPr>
                <w:ins w:id="3177" w:author="Author"/>
                <w:del w:id="3178" w:author="Author"/>
                <w:rFonts w:ascii="Times New Roman" w:hAnsi="Times New Roman"/>
                <w:b/>
                <w:sz w:val="24"/>
                <w:lang w:val="en-ID"/>
              </w:rPr>
            </w:pPr>
          </w:p>
        </w:tc>
      </w:tr>
      <w:tr w:rsidR="001B1970" w:rsidRPr="003445CD" w:rsidDel="00253CA0" w:rsidTr="00DF3D14">
        <w:trPr>
          <w:trHeight w:val="240"/>
          <w:ins w:id="3179" w:author="Author"/>
          <w:del w:id="3180" w:author="Author"/>
        </w:trPr>
        <w:tc>
          <w:tcPr>
            <w:tcW w:w="14524" w:type="dxa"/>
            <w:gridSpan w:val="33"/>
            <w:shd w:val="clear" w:color="auto" w:fill="FDE9D9" w:themeFill="accent6" w:themeFillTint="33"/>
          </w:tcPr>
          <w:p w:rsidR="001B1970" w:rsidDel="00253CA0" w:rsidRDefault="001B1970" w:rsidP="00DF3D14">
            <w:pPr>
              <w:spacing w:before="60" w:after="60" w:line="240" w:lineRule="auto"/>
              <w:ind w:left="-85" w:right="-85"/>
              <w:jc w:val="center"/>
              <w:rPr>
                <w:ins w:id="3181" w:author="Author"/>
                <w:del w:id="3182" w:author="Author"/>
                <w:rFonts w:ascii="Times New Roman" w:hAnsi="Times New Roman"/>
                <w:b/>
                <w:sz w:val="24"/>
                <w:lang w:val="en-ID"/>
              </w:rPr>
            </w:pPr>
          </w:p>
        </w:tc>
      </w:tr>
      <w:tr w:rsidR="001B1970" w:rsidRPr="003445CD" w:rsidDel="00253CA0" w:rsidTr="001B1970">
        <w:trPr>
          <w:trHeight w:val="240"/>
          <w:ins w:id="3183" w:author="Author"/>
          <w:del w:id="3184"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185" w:author="Author"/>
                <w:del w:id="3186"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187" w:author="Author"/>
                <w:del w:id="3188"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189" w:author="Author"/>
                <w:del w:id="3190" w:author="Author"/>
                <w:rFonts w:ascii="Times New Roman" w:hAnsi="Times New Roman"/>
                <w:sz w:val="24"/>
                <w:lang w:val="en-ID"/>
              </w:rPr>
            </w:pPr>
            <w:ins w:id="3191" w:author="Author">
              <w:del w:id="3192" w:author="Author">
                <w:r w:rsidRPr="00316558"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193" w:author="Author"/>
                <w:del w:id="319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195" w:author="Author"/>
                <w:del w:id="319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197" w:author="Author"/>
                <w:del w:id="319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199" w:author="Author"/>
                <w:del w:id="320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201" w:author="Author"/>
                <w:del w:id="320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203" w:author="Author"/>
                <w:del w:id="320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205" w:author="Author"/>
                <w:del w:id="320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207" w:author="Author"/>
                <w:del w:id="320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09" w:author="Author"/>
                <w:del w:id="321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11" w:author="Author"/>
                <w:del w:id="321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13" w:author="Author"/>
                <w:del w:id="321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15" w:author="Author"/>
                <w:del w:id="321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17" w:author="Author"/>
                <w:del w:id="321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19" w:author="Author"/>
                <w:del w:id="322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21" w:author="Author"/>
                <w:del w:id="322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23" w:author="Author"/>
                <w:del w:id="322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25" w:author="Author"/>
                <w:del w:id="322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27" w:author="Author"/>
                <w:del w:id="322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29" w:author="Author"/>
                <w:del w:id="323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31" w:author="Author"/>
                <w:del w:id="323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33" w:author="Author"/>
                <w:del w:id="323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35" w:author="Author"/>
                <w:del w:id="323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37" w:author="Author"/>
                <w:del w:id="323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39" w:author="Author"/>
                <w:del w:id="324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41" w:author="Author"/>
                <w:del w:id="324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43" w:author="Author"/>
                <w:del w:id="324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45" w:author="Author"/>
                <w:del w:id="324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47" w:author="Author"/>
                <w:del w:id="324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49" w:author="Author"/>
                <w:del w:id="325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51" w:author="Author"/>
                <w:del w:id="3252" w:author="Author"/>
                <w:rFonts w:ascii="Times New Roman" w:hAnsi="Times New Roman"/>
                <w:b/>
                <w:sz w:val="24"/>
                <w:lang w:val="en-ID"/>
              </w:rPr>
            </w:pPr>
          </w:p>
        </w:tc>
      </w:tr>
      <w:tr w:rsidR="001B1970" w:rsidRPr="003445CD" w:rsidDel="00253CA0" w:rsidTr="001B1970">
        <w:trPr>
          <w:trHeight w:val="240"/>
          <w:ins w:id="3253" w:author="Author"/>
          <w:del w:id="3254"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255" w:author="Author"/>
                <w:del w:id="3256"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257" w:author="Author"/>
                <w:del w:id="3258"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259" w:author="Author"/>
                <w:del w:id="3260" w:author="Author"/>
                <w:rFonts w:ascii="Times New Roman" w:hAnsi="Times New Roman"/>
                <w:sz w:val="24"/>
                <w:lang w:val="en-ID"/>
              </w:rPr>
            </w:pPr>
            <w:ins w:id="3261" w:author="Author">
              <w:del w:id="3262"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263" w:author="Author"/>
                <w:del w:id="326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265" w:author="Author"/>
                <w:del w:id="326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267" w:author="Author"/>
                <w:del w:id="326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269" w:author="Author"/>
                <w:del w:id="327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271" w:author="Author"/>
                <w:del w:id="327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273" w:author="Author"/>
                <w:del w:id="327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275" w:author="Author"/>
                <w:del w:id="327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277" w:author="Author"/>
                <w:del w:id="327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79" w:author="Author"/>
                <w:del w:id="328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81" w:author="Author"/>
                <w:del w:id="328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83" w:author="Author"/>
                <w:del w:id="328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85" w:author="Author"/>
                <w:del w:id="328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87" w:author="Author"/>
                <w:del w:id="328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89" w:author="Author"/>
                <w:del w:id="329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291" w:author="Author"/>
                <w:del w:id="329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93" w:author="Author"/>
                <w:del w:id="329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95" w:author="Author"/>
                <w:del w:id="329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97" w:author="Author"/>
                <w:del w:id="329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299" w:author="Author"/>
                <w:del w:id="330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01" w:author="Author"/>
                <w:del w:id="330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03" w:author="Author"/>
                <w:del w:id="330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05" w:author="Author"/>
                <w:del w:id="330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07" w:author="Author"/>
                <w:del w:id="330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09" w:author="Author"/>
                <w:del w:id="331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11" w:author="Author"/>
                <w:del w:id="331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13" w:author="Author"/>
                <w:del w:id="331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15" w:author="Author"/>
                <w:del w:id="331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17" w:author="Author"/>
                <w:del w:id="331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19" w:author="Author"/>
                <w:del w:id="332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21" w:author="Author"/>
                <w:del w:id="3322" w:author="Author"/>
                <w:rFonts w:ascii="Times New Roman" w:hAnsi="Times New Roman"/>
                <w:b/>
                <w:sz w:val="24"/>
                <w:lang w:val="en-ID"/>
              </w:rPr>
            </w:pPr>
          </w:p>
        </w:tc>
      </w:tr>
      <w:tr w:rsidR="001B1970" w:rsidRPr="003445CD" w:rsidDel="00253CA0" w:rsidTr="001B1970">
        <w:trPr>
          <w:trHeight w:val="240"/>
          <w:ins w:id="3323" w:author="Author"/>
          <w:del w:id="3324"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325" w:author="Author"/>
                <w:del w:id="3326"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327" w:author="Author"/>
                <w:del w:id="3328"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329" w:author="Author"/>
                <w:del w:id="3330" w:author="Author"/>
                <w:rFonts w:ascii="Times New Roman" w:hAnsi="Times New Roman"/>
                <w:sz w:val="24"/>
                <w:lang w:val="en-ID"/>
              </w:rPr>
            </w:pPr>
            <w:ins w:id="3331" w:author="Author">
              <w:del w:id="3332"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333" w:author="Author"/>
                <w:del w:id="333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335" w:author="Author"/>
                <w:del w:id="333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337" w:author="Author"/>
                <w:del w:id="333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339" w:author="Author"/>
                <w:del w:id="334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341" w:author="Author"/>
                <w:del w:id="334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343" w:author="Author"/>
                <w:del w:id="334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345" w:author="Author"/>
                <w:del w:id="334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347" w:author="Author"/>
                <w:del w:id="334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49" w:author="Author"/>
                <w:del w:id="335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51" w:author="Author"/>
                <w:del w:id="335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53" w:author="Author"/>
                <w:del w:id="335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55" w:author="Author"/>
                <w:del w:id="335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57" w:author="Author"/>
                <w:del w:id="335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59" w:author="Author"/>
                <w:del w:id="336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61" w:author="Author"/>
                <w:del w:id="336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63" w:author="Author"/>
                <w:del w:id="336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65" w:author="Author"/>
                <w:del w:id="336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67" w:author="Author"/>
                <w:del w:id="336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69" w:author="Author"/>
                <w:del w:id="337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71" w:author="Author"/>
                <w:del w:id="337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73" w:author="Author"/>
                <w:del w:id="337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75" w:author="Author"/>
                <w:del w:id="337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77" w:author="Author"/>
                <w:del w:id="337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79" w:author="Author"/>
                <w:del w:id="338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381" w:author="Author"/>
                <w:del w:id="338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83" w:author="Author"/>
                <w:del w:id="338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85" w:author="Author"/>
                <w:del w:id="338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87" w:author="Author"/>
                <w:del w:id="338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89" w:author="Author"/>
                <w:del w:id="339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391" w:author="Author"/>
                <w:del w:id="3392" w:author="Author"/>
                <w:rFonts w:ascii="Times New Roman" w:hAnsi="Times New Roman"/>
                <w:b/>
                <w:sz w:val="24"/>
                <w:lang w:val="en-ID"/>
              </w:rPr>
            </w:pPr>
          </w:p>
        </w:tc>
      </w:tr>
      <w:tr w:rsidR="001B1970" w:rsidRPr="003445CD" w:rsidDel="00253CA0" w:rsidTr="001B1970">
        <w:trPr>
          <w:trHeight w:val="240"/>
          <w:ins w:id="3393" w:author="Author"/>
          <w:del w:id="3394"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395" w:author="Author"/>
                <w:del w:id="3396"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397" w:author="Author"/>
                <w:del w:id="3398"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399" w:author="Author"/>
                <w:del w:id="3400" w:author="Author"/>
                <w:rFonts w:ascii="Times New Roman" w:hAnsi="Times New Roman"/>
                <w:sz w:val="24"/>
                <w:lang w:val="en-ID"/>
              </w:rPr>
            </w:pPr>
            <w:ins w:id="3401" w:author="Author">
              <w:del w:id="3402"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403" w:author="Author"/>
                <w:del w:id="340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405" w:author="Author"/>
                <w:del w:id="340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407" w:author="Author"/>
                <w:del w:id="340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409" w:author="Author"/>
                <w:del w:id="341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411" w:author="Author"/>
                <w:del w:id="341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413" w:author="Author"/>
                <w:del w:id="341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415" w:author="Author"/>
                <w:del w:id="341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417" w:author="Author"/>
                <w:del w:id="341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19" w:author="Author"/>
                <w:del w:id="342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21" w:author="Author"/>
                <w:del w:id="342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23" w:author="Author"/>
                <w:del w:id="342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25" w:author="Author"/>
                <w:del w:id="342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27" w:author="Author"/>
                <w:del w:id="342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29" w:author="Author"/>
                <w:del w:id="343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31" w:author="Author"/>
                <w:del w:id="343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33" w:author="Author"/>
                <w:del w:id="343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35" w:author="Author"/>
                <w:del w:id="343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37" w:author="Author"/>
                <w:del w:id="343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39" w:author="Author"/>
                <w:del w:id="344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41" w:author="Author"/>
                <w:del w:id="344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43" w:author="Author"/>
                <w:del w:id="344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45" w:author="Author"/>
                <w:del w:id="344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47" w:author="Author"/>
                <w:del w:id="344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49" w:author="Author"/>
                <w:del w:id="345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51" w:author="Author"/>
                <w:del w:id="345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53" w:author="Author"/>
                <w:del w:id="345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55" w:author="Author"/>
                <w:del w:id="345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57" w:author="Author"/>
                <w:del w:id="345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59" w:author="Author"/>
                <w:del w:id="346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61" w:author="Author"/>
                <w:del w:id="3462" w:author="Author"/>
                <w:rFonts w:ascii="Times New Roman" w:hAnsi="Times New Roman"/>
                <w:b/>
                <w:sz w:val="24"/>
                <w:lang w:val="en-ID"/>
              </w:rPr>
            </w:pPr>
          </w:p>
        </w:tc>
      </w:tr>
      <w:tr w:rsidR="001B1970" w:rsidRPr="003445CD" w:rsidDel="00253CA0" w:rsidTr="001B1970">
        <w:trPr>
          <w:trHeight w:val="240"/>
          <w:ins w:id="3463" w:author="Author"/>
          <w:del w:id="3464"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465" w:author="Author"/>
                <w:del w:id="3466"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467" w:author="Author"/>
                <w:del w:id="3468"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469" w:author="Author"/>
                <w:del w:id="3470" w:author="Author"/>
                <w:rFonts w:ascii="Times New Roman" w:hAnsi="Times New Roman"/>
                <w:sz w:val="24"/>
                <w:lang w:val="en-ID"/>
              </w:rPr>
            </w:pPr>
            <w:ins w:id="3471" w:author="Author">
              <w:del w:id="3472"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473" w:author="Author"/>
                <w:del w:id="347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475" w:author="Author"/>
                <w:del w:id="347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477" w:author="Author"/>
                <w:del w:id="347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479" w:author="Author"/>
                <w:del w:id="348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481" w:author="Author"/>
                <w:del w:id="348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483" w:author="Author"/>
                <w:del w:id="348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485" w:author="Author"/>
                <w:del w:id="348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487" w:author="Author"/>
                <w:del w:id="348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89" w:author="Author"/>
                <w:del w:id="349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491" w:author="Author"/>
                <w:del w:id="349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93" w:author="Author"/>
                <w:del w:id="349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95" w:author="Author"/>
                <w:del w:id="349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97" w:author="Author"/>
                <w:del w:id="349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499" w:author="Author"/>
                <w:del w:id="350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01" w:author="Author"/>
                <w:del w:id="350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03" w:author="Author"/>
                <w:del w:id="350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05" w:author="Author"/>
                <w:del w:id="350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07" w:author="Author"/>
                <w:del w:id="350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09" w:author="Author"/>
                <w:del w:id="351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11" w:author="Author"/>
                <w:del w:id="351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13" w:author="Author"/>
                <w:del w:id="351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15" w:author="Author"/>
                <w:del w:id="351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17" w:author="Author"/>
                <w:del w:id="351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19" w:author="Author"/>
                <w:del w:id="352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21" w:author="Author"/>
                <w:del w:id="352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23" w:author="Author"/>
                <w:del w:id="352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25" w:author="Author"/>
                <w:del w:id="352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27" w:author="Author"/>
                <w:del w:id="352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29" w:author="Author"/>
                <w:del w:id="353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31" w:author="Author"/>
                <w:del w:id="3532" w:author="Author"/>
                <w:rFonts w:ascii="Times New Roman" w:hAnsi="Times New Roman"/>
                <w:b/>
                <w:sz w:val="24"/>
                <w:lang w:val="en-ID"/>
              </w:rPr>
            </w:pPr>
          </w:p>
        </w:tc>
      </w:tr>
      <w:tr w:rsidR="001B1970" w:rsidRPr="003445CD" w:rsidDel="00253CA0" w:rsidTr="001B1970">
        <w:trPr>
          <w:trHeight w:val="240"/>
          <w:ins w:id="3533" w:author="Author"/>
          <w:del w:id="3534"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535" w:author="Author"/>
                <w:del w:id="3536"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537" w:author="Author"/>
                <w:del w:id="3538"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539" w:author="Author"/>
                <w:del w:id="3540" w:author="Author"/>
                <w:rFonts w:ascii="Times New Roman" w:hAnsi="Times New Roman"/>
                <w:sz w:val="24"/>
                <w:lang w:val="en-ID"/>
              </w:rPr>
            </w:pPr>
            <w:ins w:id="3541" w:author="Author">
              <w:del w:id="3542"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543" w:author="Author"/>
                <w:del w:id="354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545" w:author="Author"/>
                <w:del w:id="354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547" w:author="Author"/>
                <w:del w:id="354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549" w:author="Author"/>
                <w:del w:id="355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551" w:author="Author"/>
                <w:del w:id="355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553" w:author="Author"/>
                <w:del w:id="355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555" w:author="Author"/>
                <w:del w:id="355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557" w:author="Author"/>
                <w:del w:id="355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59" w:author="Author"/>
                <w:del w:id="356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61" w:author="Author"/>
                <w:del w:id="356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63" w:author="Author"/>
                <w:del w:id="356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65" w:author="Author"/>
                <w:del w:id="356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67" w:author="Author"/>
                <w:del w:id="356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69" w:author="Author"/>
                <w:del w:id="357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71" w:author="Author"/>
                <w:del w:id="357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73" w:author="Author"/>
                <w:del w:id="357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75" w:author="Author"/>
                <w:del w:id="357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77" w:author="Author"/>
                <w:del w:id="357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79" w:author="Author"/>
                <w:del w:id="358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81" w:author="Author"/>
                <w:del w:id="358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83" w:author="Author"/>
                <w:del w:id="358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85" w:author="Author"/>
                <w:del w:id="358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87" w:author="Author"/>
                <w:del w:id="358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89" w:author="Author"/>
                <w:del w:id="359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591" w:author="Author"/>
                <w:del w:id="359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93" w:author="Author"/>
                <w:del w:id="359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95" w:author="Author"/>
                <w:del w:id="359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97" w:author="Author"/>
                <w:del w:id="359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599" w:author="Author"/>
                <w:del w:id="360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01" w:author="Author"/>
                <w:del w:id="3602" w:author="Author"/>
                <w:rFonts w:ascii="Times New Roman" w:hAnsi="Times New Roman"/>
                <w:b/>
                <w:sz w:val="24"/>
                <w:lang w:val="en-ID"/>
              </w:rPr>
            </w:pPr>
          </w:p>
        </w:tc>
      </w:tr>
      <w:tr w:rsidR="001B1970" w:rsidRPr="003445CD" w:rsidDel="00253CA0" w:rsidTr="00DF3D14">
        <w:trPr>
          <w:trHeight w:val="240"/>
          <w:ins w:id="3603" w:author="Author"/>
          <w:del w:id="3604" w:author="Author"/>
        </w:trPr>
        <w:tc>
          <w:tcPr>
            <w:tcW w:w="14524" w:type="dxa"/>
            <w:gridSpan w:val="33"/>
            <w:shd w:val="clear" w:color="auto" w:fill="FDE9D9" w:themeFill="accent6" w:themeFillTint="33"/>
          </w:tcPr>
          <w:p w:rsidR="001B1970" w:rsidDel="00253CA0" w:rsidRDefault="001B1970" w:rsidP="00DF3D14">
            <w:pPr>
              <w:spacing w:before="60" w:after="60" w:line="240" w:lineRule="auto"/>
              <w:ind w:left="-85" w:right="-85"/>
              <w:jc w:val="center"/>
              <w:rPr>
                <w:ins w:id="3605" w:author="Author"/>
                <w:del w:id="3606" w:author="Author"/>
                <w:rFonts w:ascii="Times New Roman" w:hAnsi="Times New Roman"/>
                <w:b/>
                <w:sz w:val="24"/>
                <w:lang w:val="en-ID"/>
              </w:rPr>
            </w:pPr>
          </w:p>
        </w:tc>
      </w:tr>
      <w:tr w:rsidR="001B1970" w:rsidRPr="003445CD" w:rsidDel="00253CA0" w:rsidTr="001B1970">
        <w:trPr>
          <w:trHeight w:val="240"/>
          <w:ins w:id="3607" w:author="Author"/>
          <w:del w:id="3608"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609" w:author="Author"/>
                <w:del w:id="3610"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611" w:author="Author"/>
                <w:del w:id="3612"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613" w:author="Author"/>
                <w:del w:id="3614" w:author="Author"/>
                <w:rFonts w:ascii="Times New Roman" w:hAnsi="Times New Roman"/>
                <w:sz w:val="24"/>
                <w:lang w:val="en-ID"/>
              </w:rPr>
            </w:pPr>
            <w:ins w:id="3615" w:author="Author">
              <w:del w:id="3616" w:author="Author">
                <w:r w:rsidRPr="00316558"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617" w:author="Author"/>
                <w:del w:id="361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619" w:author="Author"/>
                <w:del w:id="362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621" w:author="Author"/>
                <w:del w:id="362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623" w:author="Author"/>
                <w:del w:id="362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625" w:author="Author"/>
                <w:del w:id="362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627" w:author="Author"/>
                <w:del w:id="3628"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629" w:author="Author"/>
                <w:del w:id="363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631" w:author="Author"/>
                <w:del w:id="363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33" w:author="Author"/>
                <w:del w:id="363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35" w:author="Author"/>
                <w:del w:id="363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37" w:author="Author"/>
                <w:del w:id="363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39" w:author="Author"/>
                <w:del w:id="364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41" w:author="Author"/>
                <w:del w:id="364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43" w:author="Author"/>
                <w:del w:id="364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45" w:author="Author"/>
                <w:del w:id="364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47" w:author="Author"/>
                <w:del w:id="364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49" w:author="Author"/>
                <w:del w:id="365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51" w:author="Author"/>
                <w:del w:id="365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53" w:author="Author"/>
                <w:del w:id="365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55" w:author="Author"/>
                <w:del w:id="365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57" w:author="Author"/>
                <w:del w:id="365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59" w:author="Author"/>
                <w:del w:id="366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61" w:author="Author"/>
                <w:del w:id="366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63" w:author="Author"/>
                <w:del w:id="366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665" w:author="Author"/>
                <w:del w:id="366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67" w:author="Author"/>
                <w:del w:id="366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69" w:author="Author"/>
                <w:del w:id="367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71" w:author="Author"/>
                <w:del w:id="367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73" w:author="Author"/>
                <w:del w:id="367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675" w:author="Author"/>
                <w:del w:id="3676" w:author="Author"/>
                <w:rFonts w:ascii="Times New Roman" w:hAnsi="Times New Roman"/>
                <w:b/>
                <w:sz w:val="24"/>
                <w:lang w:val="en-ID"/>
              </w:rPr>
            </w:pPr>
          </w:p>
        </w:tc>
      </w:tr>
      <w:tr w:rsidR="001B1970" w:rsidRPr="003445CD" w:rsidDel="00253CA0" w:rsidTr="001B1970">
        <w:trPr>
          <w:trHeight w:val="240"/>
          <w:ins w:id="3677" w:author="Author"/>
          <w:del w:id="3678"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679" w:author="Author"/>
                <w:del w:id="3680"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681" w:author="Author"/>
                <w:del w:id="3682"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683" w:author="Author"/>
                <w:del w:id="3684" w:author="Author"/>
                <w:rFonts w:ascii="Times New Roman" w:hAnsi="Times New Roman"/>
                <w:sz w:val="24"/>
                <w:lang w:val="en-ID"/>
              </w:rPr>
            </w:pPr>
            <w:ins w:id="3685" w:author="Author">
              <w:del w:id="3686"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687" w:author="Author"/>
                <w:del w:id="368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689" w:author="Author"/>
                <w:del w:id="369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691" w:author="Author"/>
                <w:del w:id="369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693" w:author="Author"/>
                <w:del w:id="369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695" w:author="Author"/>
                <w:del w:id="369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697" w:author="Author"/>
                <w:del w:id="3698"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699" w:author="Author"/>
                <w:del w:id="370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701" w:author="Author"/>
                <w:del w:id="370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03" w:author="Author"/>
                <w:del w:id="370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05" w:author="Author"/>
                <w:del w:id="370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07" w:author="Author"/>
                <w:del w:id="370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09" w:author="Author"/>
                <w:del w:id="371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11" w:author="Author"/>
                <w:del w:id="371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13" w:author="Author"/>
                <w:del w:id="371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15" w:author="Author"/>
                <w:del w:id="371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17" w:author="Author"/>
                <w:del w:id="371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19" w:author="Author"/>
                <w:del w:id="372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21" w:author="Author"/>
                <w:del w:id="372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23" w:author="Author"/>
                <w:del w:id="372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25" w:author="Author"/>
                <w:del w:id="372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27" w:author="Author"/>
                <w:del w:id="372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29" w:author="Author"/>
                <w:del w:id="373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31" w:author="Author"/>
                <w:del w:id="373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33" w:author="Author"/>
                <w:del w:id="373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35" w:author="Author"/>
                <w:del w:id="373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37" w:author="Author"/>
                <w:del w:id="373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39" w:author="Author"/>
                <w:del w:id="374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41" w:author="Author"/>
                <w:del w:id="374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43" w:author="Author"/>
                <w:del w:id="374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45" w:author="Author"/>
                <w:del w:id="3746" w:author="Author"/>
                <w:rFonts w:ascii="Times New Roman" w:hAnsi="Times New Roman"/>
                <w:b/>
                <w:sz w:val="24"/>
                <w:lang w:val="en-ID"/>
              </w:rPr>
            </w:pPr>
          </w:p>
        </w:tc>
      </w:tr>
      <w:tr w:rsidR="001B1970" w:rsidRPr="003445CD" w:rsidDel="00253CA0" w:rsidTr="001B1970">
        <w:trPr>
          <w:trHeight w:val="240"/>
          <w:ins w:id="3747" w:author="Author"/>
          <w:del w:id="3748"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749" w:author="Author"/>
                <w:del w:id="3750"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751" w:author="Author"/>
                <w:del w:id="3752"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753" w:author="Author"/>
                <w:del w:id="3754" w:author="Author"/>
                <w:rFonts w:ascii="Times New Roman" w:hAnsi="Times New Roman"/>
                <w:sz w:val="24"/>
                <w:lang w:val="en-ID"/>
              </w:rPr>
            </w:pPr>
            <w:ins w:id="3755" w:author="Author">
              <w:del w:id="3756"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757" w:author="Author"/>
                <w:del w:id="375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759" w:author="Author"/>
                <w:del w:id="376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761" w:author="Author"/>
                <w:del w:id="376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763" w:author="Author"/>
                <w:del w:id="376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765" w:author="Author"/>
                <w:del w:id="376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767" w:author="Author"/>
                <w:del w:id="3768"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769" w:author="Author"/>
                <w:del w:id="377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771" w:author="Author"/>
                <w:del w:id="377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73" w:author="Author"/>
                <w:del w:id="377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75" w:author="Author"/>
                <w:del w:id="377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77" w:author="Author"/>
                <w:del w:id="377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79" w:author="Author"/>
                <w:del w:id="378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81" w:author="Author"/>
                <w:del w:id="378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83" w:author="Author"/>
                <w:del w:id="378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85" w:author="Author"/>
                <w:del w:id="378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87" w:author="Author"/>
                <w:del w:id="378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89" w:author="Author"/>
                <w:del w:id="379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91" w:author="Author"/>
                <w:del w:id="379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93" w:author="Author"/>
                <w:del w:id="379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795" w:author="Author"/>
                <w:del w:id="379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97" w:author="Author"/>
                <w:del w:id="379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799" w:author="Author"/>
                <w:del w:id="380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01" w:author="Author"/>
                <w:del w:id="380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03" w:author="Author"/>
                <w:del w:id="380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05" w:author="Author"/>
                <w:del w:id="380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07" w:author="Author"/>
                <w:del w:id="380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09" w:author="Author"/>
                <w:del w:id="381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11" w:author="Author"/>
                <w:del w:id="381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13" w:author="Author"/>
                <w:del w:id="381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15" w:author="Author"/>
                <w:del w:id="3816" w:author="Author"/>
                <w:rFonts w:ascii="Times New Roman" w:hAnsi="Times New Roman"/>
                <w:b/>
                <w:sz w:val="24"/>
                <w:lang w:val="en-ID"/>
              </w:rPr>
            </w:pPr>
          </w:p>
        </w:tc>
      </w:tr>
      <w:tr w:rsidR="001B1970" w:rsidRPr="003445CD" w:rsidDel="00253CA0" w:rsidTr="001B1970">
        <w:trPr>
          <w:trHeight w:val="240"/>
          <w:ins w:id="3817" w:author="Author"/>
          <w:del w:id="3818"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819" w:author="Author"/>
                <w:del w:id="3820"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821" w:author="Author"/>
                <w:del w:id="3822"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823" w:author="Author"/>
                <w:del w:id="3824" w:author="Author"/>
                <w:rFonts w:ascii="Times New Roman" w:hAnsi="Times New Roman"/>
                <w:sz w:val="24"/>
                <w:lang w:val="en-ID"/>
              </w:rPr>
            </w:pPr>
            <w:ins w:id="3825" w:author="Author">
              <w:del w:id="3826"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827" w:author="Author"/>
                <w:del w:id="382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829" w:author="Author"/>
                <w:del w:id="383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831" w:author="Author"/>
                <w:del w:id="383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833" w:author="Author"/>
                <w:del w:id="383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835" w:author="Author"/>
                <w:del w:id="383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837" w:author="Author"/>
                <w:del w:id="3838"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839" w:author="Author"/>
                <w:del w:id="384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841" w:author="Author"/>
                <w:del w:id="384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43" w:author="Author"/>
                <w:del w:id="384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45" w:author="Author"/>
                <w:del w:id="384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47" w:author="Author"/>
                <w:del w:id="384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49" w:author="Author"/>
                <w:del w:id="385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51" w:author="Author"/>
                <w:del w:id="385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53" w:author="Author"/>
                <w:del w:id="385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55" w:author="Author"/>
                <w:del w:id="385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57" w:author="Author"/>
                <w:del w:id="385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59" w:author="Author"/>
                <w:del w:id="386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61" w:author="Author"/>
                <w:del w:id="386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63" w:author="Author"/>
                <w:del w:id="386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65" w:author="Author"/>
                <w:del w:id="386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67" w:author="Author"/>
                <w:del w:id="386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69" w:author="Author"/>
                <w:del w:id="387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71" w:author="Author"/>
                <w:del w:id="387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73" w:author="Author"/>
                <w:del w:id="387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875" w:author="Author"/>
                <w:del w:id="387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77" w:author="Author"/>
                <w:del w:id="387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79" w:author="Author"/>
                <w:del w:id="388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81" w:author="Author"/>
                <w:del w:id="388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83" w:author="Author"/>
                <w:del w:id="388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885" w:author="Author"/>
                <w:del w:id="3886" w:author="Author"/>
                <w:rFonts w:ascii="Times New Roman" w:hAnsi="Times New Roman"/>
                <w:b/>
                <w:sz w:val="24"/>
                <w:lang w:val="en-ID"/>
              </w:rPr>
            </w:pPr>
          </w:p>
        </w:tc>
      </w:tr>
      <w:tr w:rsidR="001B1970" w:rsidRPr="003445CD" w:rsidDel="00253CA0" w:rsidTr="001B1970">
        <w:trPr>
          <w:trHeight w:val="240"/>
          <w:ins w:id="3887" w:author="Author"/>
          <w:del w:id="3888"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889" w:author="Author"/>
                <w:del w:id="3890"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891" w:author="Author"/>
                <w:del w:id="3892"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893" w:author="Author"/>
                <w:del w:id="3894" w:author="Author"/>
                <w:rFonts w:ascii="Times New Roman" w:hAnsi="Times New Roman"/>
                <w:sz w:val="24"/>
                <w:lang w:val="en-ID"/>
              </w:rPr>
            </w:pPr>
            <w:ins w:id="3895" w:author="Author">
              <w:del w:id="3896"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897" w:author="Author"/>
                <w:del w:id="389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899" w:author="Author"/>
                <w:del w:id="390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901" w:author="Author"/>
                <w:del w:id="390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903" w:author="Author"/>
                <w:del w:id="390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905" w:author="Author"/>
                <w:del w:id="390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907" w:author="Author"/>
                <w:del w:id="3908"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909" w:author="Author"/>
                <w:del w:id="391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911" w:author="Author"/>
                <w:del w:id="391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13" w:author="Author"/>
                <w:del w:id="391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15" w:author="Author"/>
                <w:del w:id="391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17" w:author="Author"/>
                <w:del w:id="391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19" w:author="Author"/>
                <w:del w:id="392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21" w:author="Author"/>
                <w:del w:id="392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23" w:author="Author"/>
                <w:del w:id="392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25" w:author="Author"/>
                <w:del w:id="392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27" w:author="Author"/>
                <w:del w:id="392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29" w:author="Author"/>
                <w:del w:id="393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31" w:author="Author"/>
                <w:del w:id="393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33" w:author="Author"/>
                <w:del w:id="393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35" w:author="Author"/>
                <w:del w:id="393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37" w:author="Author"/>
                <w:del w:id="393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39" w:author="Author"/>
                <w:del w:id="394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41" w:author="Author"/>
                <w:del w:id="394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43" w:author="Author"/>
                <w:del w:id="394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45" w:author="Author"/>
                <w:del w:id="394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47" w:author="Author"/>
                <w:del w:id="394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49" w:author="Author"/>
                <w:del w:id="395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51" w:author="Author"/>
                <w:del w:id="395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53" w:author="Author"/>
                <w:del w:id="395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55" w:author="Author"/>
                <w:del w:id="3956" w:author="Author"/>
                <w:rFonts w:ascii="Times New Roman" w:hAnsi="Times New Roman"/>
                <w:b/>
                <w:sz w:val="24"/>
                <w:lang w:val="en-ID"/>
              </w:rPr>
            </w:pPr>
          </w:p>
        </w:tc>
      </w:tr>
      <w:tr w:rsidR="001B1970" w:rsidRPr="003445CD" w:rsidDel="00253CA0" w:rsidTr="001B1970">
        <w:trPr>
          <w:trHeight w:val="240"/>
          <w:ins w:id="3957" w:author="Author"/>
          <w:del w:id="3958"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3959" w:author="Author"/>
                <w:del w:id="3960"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3961" w:author="Author"/>
                <w:del w:id="3962"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3963" w:author="Author"/>
                <w:del w:id="3964" w:author="Author"/>
                <w:rFonts w:ascii="Times New Roman" w:hAnsi="Times New Roman"/>
                <w:sz w:val="24"/>
                <w:lang w:val="en-ID"/>
              </w:rPr>
            </w:pPr>
            <w:ins w:id="3965" w:author="Author">
              <w:del w:id="3966"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3967" w:author="Author"/>
                <w:del w:id="396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969" w:author="Author"/>
                <w:del w:id="3970"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971" w:author="Author"/>
                <w:del w:id="397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973" w:author="Author"/>
                <w:del w:id="397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3975" w:author="Author"/>
                <w:del w:id="3976"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977" w:author="Author"/>
                <w:del w:id="3978"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979" w:author="Author"/>
                <w:del w:id="398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3981" w:author="Author"/>
                <w:del w:id="398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83" w:author="Author"/>
                <w:del w:id="398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85" w:author="Author"/>
                <w:del w:id="398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87" w:author="Author"/>
                <w:del w:id="398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89" w:author="Author"/>
                <w:del w:id="399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91" w:author="Author"/>
                <w:del w:id="399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93" w:author="Author"/>
                <w:del w:id="399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3995" w:author="Author"/>
                <w:del w:id="399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97" w:author="Author"/>
                <w:del w:id="399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3999" w:author="Author"/>
                <w:del w:id="400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01" w:author="Author"/>
                <w:del w:id="400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03" w:author="Author"/>
                <w:del w:id="400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05" w:author="Author"/>
                <w:del w:id="400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07" w:author="Author"/>
                <w:del w:id="400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09" w:author="Author"/>
                <w:del w:id="401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11" w:author="Author"/>
                <w:del w:id="401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13" w:author="Author"/>
                <w:del w:id="401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15" w:author="Author"/>
                <w:del w:id="401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17" w:author="Author"/>
                <w:del w:id="401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19" w:author="Author"/>
                <w:del w:id="402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21" w:author="Author"/>
                <w:del w:id="402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23" w:author="Author"/>
                <w:del w:id="402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25" w:author="Author"/>
                <w:del w:id="4026" w:author="Author"/>
                <w:rFonts w:ascii="Times New Roman" w:hAnsi="Times New Roman"/>
                <w:b/>
                <w:sz w:val="24"/>
                <w:lang w:val="en-ID"/>
              </w:rPr>
            </w:pPr>
          </w:p>
        </w:tc>
      </w:tr>
      <w:tr w:rsidR="001B1970" w:rsidRPr="003445CD" w:rsidDel="00253CA0" w:rsidTr="00DF3D14">
        <w:trPr>
          <w:trHeight w:val="240"/>
          <w:ins w:id="4027" w:author="Author"/>
          <w:del w:id="4028" w:author="Author"/>
        </w:trPr>
        <w:tc>
          <w:tcPr>
            <w:tcW w:w="14524" w:type="dxa"/>
            <w:gridSpan w:val="33"/>
            <w:shd w:val="clear" w:color="auto" w:fill="FDE9D9" w:themeFill="accent6" w:themeFillTint="33"/>
          </w:tcPr>
          <w:p w:rsidR="001B1970" w:rsidDel="00253CA0" w:rsidRDefault="001B1970" w:rsidP="00DF3D14">
            <w:pPr>
              <w:spacing w:before="60" w:after="60" w:line="240" w:lineRule="auto"/>
              <w:ind w:left="-85" w:right="-85"/>
              <w:jc w:val="center"/>
              <w:rPr>
                <w:ins w:id="4029" w:author="Author"/>
                <w:del w:id="4030" w:author="Author"/>
                <w:rFonts w:ascii="Times New Roman" w:hAnsi="Times New Roman"/>
                <w:b/>
                <w:sz w:val="24"/>
                <w:lang w:val="en-ID"/>
              </w:rPr>
            </w:pPr>
          </w:p>
        </w:tc>
      </w:tr>
      <w:tr w:rsidR="001B1970" w:rsidRPr="003445CD" w:rsidDel="00253CA0" w:rsidTr="001B1970">
        <w:trPr>
          <w:trHeight w:val="240"/>
          <w:ins w:id="4031" w:author="Author"/>
          <w:del w:id="4032"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4033" w:author="Author"/>
                <w:del w:id="4034"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4035" w:author="Author"/>
                <w:del w:id="4036"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4037" w:author="Author"/>
                <w:del w:id="4038" w:author="Author"/>
                <w:rFonts w:ascii="Times New Roman" w:hAnsi="Times New Roman"/>
                <w:sz w:val="24"/>
                <w:lang w:val="en-ID"/>
              </w:rPr>
            </w:pPr>
            <w:ins w:id="4039" w:author="Author">
              <w:del w:id="4040" w:author="Author">
                <w:r w:rsidRPr="00316558"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4041" w:author="Author"/>
                <w:del w:id="404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043" w:author="Author"/>
                <w:del w:id="404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045" w:author="Author"/>
                <w:del w:id="404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047" w:author="Author"/>
                <w:del w:id="404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049" w:author="Author"/>
                <w:del w:id="405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051" w:author="Author"/>
                <w:del w:id="405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053" w:author="Author"/>
                <w:del w:id="405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055" w:author="Author"/>
                <w:del w:id="405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57" w:author="Author"/>
                <w:del w:id="405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59" w:author="Author"/>
                <w:del w:id="406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61" w:author="Author"/>
                <w:del w:id="406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63" w:author="Author"/>
                <w:del w:id="406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65" w:author="Author"/>
                <w:del w:id="406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67" w:author="Author"/>
                <w:del w:id="406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69" w:author="Author"/>
                <w:del w:id="407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71" w:author="Author"/>
                <w:del w:id="407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73" w:author="Author"/>
                <w:del w:id="407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75" w:author="Author"/>
                <w:del w:id="407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77" w:author="Author"/>
                <w:del w:id="407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79" w:author="Author"/>
                <w:del w:id="408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81" w:author="Author"/>
                <w:del w:id="408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83" w:author="Author"/>
                <w:del w:id="408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85" w:author="Author"/>
                <w:del w:id="408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87" w:author="Author"/>
                <w:del w:id="408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089" w:author="Author"/>
                <w:del w:id="409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91" w:author="Author"/>
                <w:del w:id="409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93" w:author="Author"/>
                <w:del w:id="409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95" w:author="Author"/>
                <w:del w:id="409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97" w:author="Author"/>
                <w:del w:id="409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099" w:author="Author"/>
                <w:del w:id="4100" w:author="Author"/>
                <w:rFonts w:ascii="Times New Roman" w:hAnsi="Times New Roman"/>
                <w:b/>
                <w:sz w:val="24"/>
                <w:lang w:val="en-ID"/>
              </w:rPr>
            </w:pPr>
          </w:p>
        </w:tc>
      </w:tr>
      <w:tr w:rsidR="001B1970" w:rsidRPr="003445CD" w:rsidDel="00253CA0" w:rsidTr="001B1970">
        <w:trPr>
          <w:trHeight w:val="240"/>
          <w:ins w:id="4101" w:author="Author"/>
          <w:del w:id="4102"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4103" w:author="Author"/>
                <w:del w:id="4104"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4105" w:author="Author"/>
                <w:del w:id="4106"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4107" w:author="Author"/>
                <w:del w:id="4108" w:author="Author"/>
                <w:rFonts w:ascii="Times New Roman" w:hAnsi="Times New Roman"/>
                <w:sz w:val="24"/>
                <w:lang w:val="en-ID"/>
              </w:rPr>
            </w:pPr>
            <w:ins w:id="4109" w:author="Author">
              <w:del w:id="4110"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4111" w:author="Author"/>
                <w:del w:id="411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113" w:author="Author"/>
                <w:del w:id="411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115" w:author="Author"/>
                <w:del w:id="411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117" w:author="Author"/>
                <w:del w:id="411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119" w:author="Author"/>
                <w:del w:id="412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121" w:author="Author"/>
                <w:del w:id="412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123" w:author="Author"/>
                <w:del w:id="412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125" w:author="Author"/>
                <w:del w:id="412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27" w:author="Author"/>
                <w:del w:id="412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29" w:author="Author"/>
                <w:del w:id="413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31" w:author="Author"/>
                <w:del w:id="413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33" w:author="Author"/>
                <w:del w:id="413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35" w:author="Author"/>
                <w:del w:id="413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37" w:author="Author"/>
                <w:del w:id="413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39" w:author="Author"/>
                <w:del w:id="414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41" w:author="Author"/>
                <w:del w:id="414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43" w:author="Author"/>
                <w:del w:id="414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45" w:author="Author"/>
                <w:del w:id="414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47" w:author="Author"/>
                <w:del w:id="414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49" w:author="Author"/>
                <w:del w:id="415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51" w:author="Author"/>
                <w:del w:id="415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53" w:author="Author"/>
                <w:del w:id="415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55" w:author="Author"/>
                <w:del w:id="415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57" w:author="Author"/>
                <w:del w:id="415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159" w:author="Author"/>
                <w:del w:id="416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61" w:author="Author"/>
                <w:del w:id="416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63" w:author="Author"/>
                <w:del w:id="416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65" w:author="Author"/>
                <w:del w:id="416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67" w:author="Author"/>
                <w:del w:id="416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69" w:author="Author"/>
                <w:del w:id="4170" w:author="Author"/>
                <w:rFonts w:ascii="Times New Roman" w:hAnsi="Times New Roman"/>
                <w:b/>
                <w:sz w:val="24"/>
                <w:lang w:val="en-ID"/>
              </w:rPr>
            </w:pPr>
          </w:p>
        </w:tc>
      </w:tr>
      <w:tr w:rsidR="001B1970" w:rsidRPr="003445CD" w:rsidDel="00253CA0" w:rsidTr="001B1970">
        <w:trPr>
          <w:trHeight w:val="240"/>
          <w:ins w:id="4171" w:author="Author"/>
          <w:del w:id="4172"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4173" w:author="Author"/>
                <w:del w:id="4174"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4175" w:author="Author"/>
                <w:del w:id="4176"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4177" w:author="Author"/>
                <w:del w:id="4178" w:author="Author"/>
                <w:rFonts w:ascii="Times New Roman" w:hAnsi="Times New Roman"/>
                <w:sz w:val="24"/>
                <w:lang w:val="en-ID"/>
              </w:rPr>
            </w:pPr>
            <w:ins w:id="4179" w:author="Author">
              <w:del w:id="4180"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4181" w:author="Author"/>
                <w:del w:id="418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183" w:author="Author"/>
                <w:del w:id="418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185" w:author="Author"/>
                <w:del w:id="418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187" w:author="Author"/>
                <w:del w:id="418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189" w:author="Author"/>
                <w:del w:id="419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191" w:author="Author"/>
                <w:del w:id="419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193" w:author="Author"/>
                <w:del w:id="419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195" w:author="Author"/>
                <w:del w:id="419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97" w:author="Author"/>
                <w:del w:id="419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199" w:author="Author"/>
                <w:del w:id="420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01" w:author="Author"/>
                <w:del w:id="420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03" w:author="Author"/>
                <w:del w:id="420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05" w:author="Author"/>
                <w:del w:id="420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07" w:author="Author"/>
                <w:del w:id="420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09" w:author="Author"/>
                <w:del w:id="421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11" w:author="Author"/>
                <w:del w:id="421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13" w:author="Author"/>
                <w:del w:id="421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15" w:author="Author"/>
                <w:del w:id="421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17" w:author="Author"/>
                <w:del w:id="421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19" w:author="Author"/>
                <w:del w:id="422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21" w:author="Author"/>
                <w:del w:id="422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23" w:author="Author"/>
                <w:del w:id="422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25" w:author="Author"/>
                <w:del w:id="422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27" w:author="Author"/>
                <w:del w:id="422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29" w:author="Author"/>
                <w:del w:id="423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31" w:author="Author"/>
                <w:del w:id="423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33" w:author="Author"/>
                <w:del w:id="423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35" w:author="Author"/>
                <w:del w:id="423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37" w:author="Author"/>
                <w:del w:id="423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39" w:author="Author"/>
                <w:del w:id="4240" w:author="Author"/>
                <w:rFonts w:ascii="Times New Roman" w:hAnsi="Times New Roman"/>
                <w:b/>
                <w:sz w:val="24"/>
                <w:lang w:val="en-ID"/>
              </w:rPr>
            </w:pPr>
          </w:p>
        </w:tc>
      </w:tr>
      <w:tr w:rsidR="001B1970" w:rsidRPr="003445CD" w:rsidDel="00253CA0" w:rsidTr="001B1970">
        <w:trPr>
          <w:trHeight w:val="240"/>
          <w:ins w:id="4241" w:author="Author"/>
          <w:del w:id="4242"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4243" w:author="Author"/>
                <w:del w:id="4244"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4245" w:author="Author"/>
                <w:del w:id="4246"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4247" w:author="Author"/>
                <w:del w:id="4248" w:author="Author"/>
                <w:rFonts w:ascii="Times New Roman" w:hAnsi="Times New Roman"/>
                <w:sz w:val="24"/>
                <w:lang w:val="en-ID"/>
              </w:rPr>
            </w:pPr>
            <w:ins w:id="4249" w:author="Author">
              <w:del w:id="4250"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4251" w:author="Author"/>
                <w:del w:id="425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253" w:author="Author"/>
                <w:del w:id="425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255" w:author="Author"/>
                <w:del w:id="425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257" w:author="Author"/>
                <w:del w:id="425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259" w:author="Author"/>
                <w:del w:id="426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261" w:author="Author"/>
                <w:del w:id="426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263" w:author="Author"/>
                <w:del w:id="426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265" w:author="Author"/>
                <w:del w:id="426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67" w:author="Author"/>
                <w:del w:id="426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69" w:author="Author"/>
                <w:del w:id="427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71" w:author="Author"/>
                <w:del w:id="427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73" w:author="Author"/>
                <w:del w:id="427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75" w:author="Author"/>
                <w:del w:id="427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77" w:author="Author"/>
                <w:del w:id="427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79" w:author="Author"/>
                <w:del w:id="428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81" w:author="Author"/>
                <w:del w:id="428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83" w:author="Author"/>
                <w:del w:id="428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85" w:author="Author"/>
                <w:del w:id="428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87" w:author="Author"/>
                <w:del w:id="428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289" w:author="Author"/>
                <w:del w:id="429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91" w:author="Author"/>
                <w:del w:id="429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93" w:author="Author"/>
                <w:del w:id="429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95" w:author="Author"/>
                <w:del w:id="429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97" w:author="Author"/>
                <w:del w:id="429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299" w:author="Author"/>
                <w:del w:id="430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01" w:author="Author"/>
                <w:del w:id="430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03" w:author="Author"/>
                <w:del w:id="430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05" w:author="Author"/>
                <w:del w:id="430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07" w:author="Author"/>
                <w:del w:id="430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09" w:author="Author"/>
                <w:del w:id="4310" w:author="Author"/>
                <w:rFonts w:ascii="Times New Roman" w:hAnsi="Times New Roman"/>
                <w:b/>
                <w:sz w:val="24"/>
                <w:lang w:val="en-ID"/>
              </w:rPr>
            </w:pPr>
          </w:p>
        </w:tc>
      </w:tr>
      <w:tr w:rsidR="001B1970" w:rsidRPr="003445CD" w:rsidDel="00253CA0" w:rsidTr="001B1970">
        <w:trPr>
          <w:trHeight w:val="240"/>
          <w:ins w:id="4311" w:author="Author"/>
          <w:del w:id="4312"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4313" w:author="Author"/>
                <w:del w:id="4314"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4315" w:author="Author"/>
                <w:del w:id="4316"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4317" w:author="Author"/>
                <w:del w:id="4318" w:author="Author"/>
                <w:rFonts w:ascii="Times New Roman" w:hAnsi="Times New Roman"/>
                <w:sz w:val="24"/>
                <w:lang w:val="en-ID"/>
              </w:rPr>
            </w:pPr>
            <w:ins w:id="4319" w:author="Author">
              <w:del w:id="4320"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4321" w:author="Author"/>
                <w:del w:id="432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323" w:author="Author"/>
                <w:del w:id="432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325" w:author="Author"/>
                <w:del w:id="432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327" w:author="Author"/>
                <w:del w:id="432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329" w:author="Author"/>
                <w:del w:id="433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331" w:author="Author"/>
                <w:del w:id="433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333" w:author="Author"/>
                <w:del w:id="433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335" w:author="Author"/>
                <w:del w:id="433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37" w:author="Author"/>
                <w:del w:id="433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39" w:author="Author"/>
                <w:del w:id="434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41" w:author="Author"/>
                <w:del w:id="434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43" w:author="Author"/>
                <w:del w:id="434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45" w:author="Author"/>
                <w:del w:id="434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47" w:author="Author"/>
                <w:del w:id="434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49" w:author="Author"/>
                <w:del w:id="435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51" w:author="Author"/>
                <w:del w:id="435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53" w:author="Author"/>
                <w:del w:id="435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55" w:author="Author"/>
                <w:del w:id="435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57" w:author="Author"/>
                <w:del w:id="435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59" w:author="Author"/>
                <w:del w:id="436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61" w:author="Author"/>
                <w:del w:id="436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63" w:author="Author"/>
                <w:del w:id="436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65" w:author="Author"/>
                <w:del w:id="436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67" w:author="Author"/>
                <w:del w:id="436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369" w:author="Author"/>
                <w:del w:id="437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71" w:author="Author"/>
                <w:del w:id="437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73" w:author="Author"/>
                <w:del w:id="437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75" w:author="Author"/>
                <w:del w:id="437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77" w:author="Author"/>
                <w:del w:id="437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379" w:author="Author"/>
                <w:del w:id="4380" w:author="Author"/>
                <w:rFonts w:ascii="Times New Roman" w:hAnsi="Times New Roman"/>
                <w:b/>
                <w:sz w:val="24"/>
                <w:lang w:val="en-ID"/>
              </w:rPr>
            </w:pPr>
          </w:p>
        </w:tc>
      </w:tr>
      <w:tr w:rsidR="001B1970" w:rsidRPr="003445CD" w:rsidDel="00253CA0" w:rsidTr="001B1970">
        <w:trPr>
          <w:trHeight w:val="240"/>
          <w:ins w:id="4381" w:author="Author"/>
          <w:del w:id="4382" w:author="Author"/>
        </w:trPr>
        <w:tc>
          <w:tcPr>
            <w:tcW w:w="452" w:type="dxa"/>
            <w:shd w:val="clear" w:color="auto" w:fill="BFBFBF" w:themeFill="background1" w:themeFillShade="BF"/>
          </w:tcPr>
          <w:p w:rsidR="001B1970" w:rsidDel="00253CA0" w:rsidRDefault="001B1970" w:rsidP="00DF3D14">
            <w:pPr>
              <w:spacing w:before="60" w:after="60" w:line="240" w:lineRule="auto"/>
              <w:ind w:left="-85" w:right="-85"/>
              <w:jc w:val="center"/>
              <w:rPr>
                <w:ins w:id="4383" w:author="Author"/>
                <w:del w:id="4384" w:author="Author"/>
                <w:rFonts w:ascii="Times New Roman" w:hAnsi="Times New Roman"/>
                <w:b/>
                <w:sz w:val="24"/>
                <w:lang w:val="en-ID"/>
              </w:rPr>
            </w:pPr>
          </w:p>
        </w:tc>
        <w:tc>
          <w:tcPr>
            <w:tcW w:w="4770" w:type="dxa"/>
            <w:shd w:val="clear" w:color="auto" w:fill="F2F2F2" w:themeFill="background1" w:themeFillShade="F2"/>
          </w:tcPr>
          <w:p w:rsidR="001B1970" w:rsidDel="00253CA0" w:rsidRDefault="001B1970" w:rsidP="00DF3D14">
            <w:pPr>
              <w:spacing w:before="60" w:after="60" w:line="240" w:lineRule="auto"/>
              <w:rPr>
                <w:ins w:id="4385" w:author="Author"/>
                <w:del w:id="4386" w:author="Author"/>
                <w:rFonts w:ascii="Times New Roman" w:hAnsi="Times New Roman"/>
                <w:b/>
                <w:sz w:val="24"/>
                <w:lang w:val="en-ID"/>
              </w:rPr>
            </w:pPr>
          </w:p>
        </w:tc>
        <w:tc>
          <w:tcPr>
            <w:tcW w:w="820" w:type="dxa"/>
            <w:shd w:val="clear" w:color="auto" w:fill="F2DBDB" w:themeFill="accent2" w:themeFillTint="33"/>
          </w:tcPr>
          <w:p w:rsidR="001B1970" w:rsidDel="00253CA0" w:rsidRDefault="001B1970" w:rsidP="00DF3D14">
            <w:pPr>
              <w:spacing w:before="60" w:after="60" w:line="240" w:lineRule="auto"/>
              <w:ind w:left="-85" w:right="-85"/>
              <w:jc w:val="center"/>
              <w:rPr>
                <w:ins w:id="4387" w:author="Author"/>
                <w:del w:id="4388" w:author="Author"/>
                <w:rFonts w:ascii="Times New Roman" w:hAnsi="Times New Roman"/>
                <w:sz w:val="24"/>
                <w:lang w:val="en-ID"/>
              </w:rPr>
            </w:pPr>
            <w:ins w:id="4389" w:author="Author">
              <w:del w:id="4390" w:author="Author">
                <w:r w:rsidDel="00253CA0">
                  <w:rPr>
                    <w:rFonts w:ascii="Times New Roman" w:hAnsi="Times New Roman"/>
                    <w:sz w:val="24"/>
                    <w:lang w:val="en-ID"/>
                  </w:rPr>
                  <w:delText>JP</w:delText>
                </w:r>
              </w:del>
            </w:ins>
          </w:p>
        </w:tc>
        <w:tc>
          <w:tcPr>
            <w:tcW w:w="282" w:type="dxa"/>
            <w:shd w:val="clear" w:color="auto" w:fill="EAF1DD" w:themeFill="accent3" w:themeFillTint="33"/>
          </w:tcPr>
          <w:p w:rsidR="001B1970" w:rsidDel="00253CA0" w:rsidRDefault="001B1970" w:rsidP="00DF3D14">
            <w:pPr>
              <w:spacing w:before="60" w:after="60" w:line="240" w:lineRule="auto"/>
              <w:rPr>
                <w:ins w:id="4391" w:author="Author"/>
                <w:del w:id="4392"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393" w:author="Author"/>
                <w:del w:id="4394"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395" w:author="Author"/>
                <w:del w:id="4396"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397" w:author="Author"/>
                <w:del w:id="4398" w:author="Author"/>
                <w:rFonts w:ascii="Times New Roman" w:hAnsi="Times New Roman"/>
                <w:b/>
                <w:sz w:val="24"/>
                <w:lang w:val="en-ID"/>
              </w:rPr>
            </w:pPr>
          </w:p>
        </w:tc>
        <w:tc>
          <w:tcPr>
            <w:tcW w:w="282" w:type="dxa"/>
            <w:shd w:val="clear" w:color="auto" w:fill="EAF1DD" w:themeFill="accent3" w:themeFillTint="33"/>
          </w:tcPr>
          <w:p w:rsidR="001B1970" w:rsidDel="00253CA0" w:rsidRDefault="001B1970" w:rsidP="00DF3D14">
            <w:pPr>
              <w:spacing w:before="60" w:after="60" w:line="240" w:lineRule="auto"/>
              <w:rPr>
                <w:ins w:id="4399" w:author="Author"/>
                <w:del w:id="4400"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401" w:author="Author"/>
                <w:del w:id="4402"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403" w:author="Author"/>
                <w:del w:id="4404" w:author="Author"/>
                <w:rFonts w:ascii="Times New Roman" w:hAnsi="Times New Roman"/>
                <w:b/>
                <w:sz w:val="24"/>
                <w:lang w:val="en-ID"/>
              </w:rPr>
            </w:pPr>
          </w:p>
        </w:tc>
        <w:tc>
          <w:tcPr>
            <w:tcW w:w="282" w:type="dxa"/>
            <w:shd w:val="clear" w:color="auto" w:fill="DAEEF3" w:themeFill="accent5" w:themeFillTint="33"/>
          </w:tcPr>
          <w:p w:rsidR="001B1970" w:rsidDel="00253CA0" w:rsidRDefault="001B1970" w:rsidP="00DF3D14">
            <w:pPr>
              <w:spacing w:before="60" w:after="60" w:line="240" w:lineRule="auto"/>
              <w:rPr>
                <w:ins w:id="4405" w:author="Author"/>
                <w:del w:id="440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07" w:author="Author"/>
                <w:del w:id="440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09" w:author="Author"/>
                <w:del w:id="441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11" w:author="Author"/>
                <w:del w:id="441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13" w:author="Author"/>
                <w:del w:id="441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15" w:author="Author"/>
                <w:del w:id="441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17" w:author="Author"/>
                <w:del w:id="441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19" w:author="Author"/>
                <w:del w:id="442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21" w:author="Author"/>
                <w:del w:id="442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23" w:author="Author"/>
                <w:del w:id="442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25" w:author="Author"/>
                <w:del w:id="442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27" w:author="Author"/>
                <w:del w:id="442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29" w:author="Author"/>
                <w:del w:id="4430"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31" w:author="Author"/>
                <w:del w:id="4432"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33" w:author="Author"/>
                <w:del w:id="4434"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35" w:author="Author"/>
                <w:del w:id="4436"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37" w:author="Author"/>
                <w:del w:id="4438" w:author="Author"/>
                <w:rFonts w:ascii="Times New Roman" w:hAnsi="Times New Roman"/>
                <w:b/>
                <w:sz w:val="24"/>
                <w:lang w:val="en-ID"/>
              </w:rPr>
            </w:pPr>
          </w:p>
        </w:tc>
        <w:tc>
          <w:tcPr>
            <w:tcW w:w="283" w:type="dxa"/>
            <w:shd w:val="clear" w:color="auto" w:fill="EAF1DD" w:themeFill="accent3" w:themeFillTint="33"/>
          </w:tcPr>
          <w:p w:rsidR="001B1970" w:rsidDel="00253CA0" w:rsidRDefault="001B1970" w:rsidP="00DF3D14">
            <w:pPr>
              <w:spacing w:before="60" w:after="60" w:line="240" w:lineRule="auto"/>
              <w:rPr>
                <w:ins w:id="4439" w:author="Author"/>
                <w:del w:id="4440"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41" w:author="Author"/>
                <w:del w:id="4442"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43" w:author="Author"/>
                <w:del w:id="4444"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45" w:author="Author"/>
                <w:del w:id="4446"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47" w:author="Author"/>
                <w:del w:id="4448" w:author="Author"/>
                <w:rFonts w:ascii="Times New Roman" w:hAnsi="Times New Roman"/>
                <w:b/>
                <w:sz w:val="24"/>
                <w:lang w:val="en-ID"/>
              </w:rPr>
            </w:pPr>
          </w:p>
        </w:tc>
        <w:tc>
          <w:tcPr>
            <w:tcW w:w="283" w:type="dxa"/>
            <w:shd w:val="clear" w:color="auto" w:fill="DAEEF3" w:themeFill="accent5" w:themeFillTint="33"/>
          </w:tcPr>
          <w:p w:rsidR="001B1970" w:rsidDel="00253CA0" w:rsidRDefault="001B1970" w:rsidP="00DF3D14">
            <w:pPr>
              <w:spacing w:before="60" w:after="60" w:line="240" w:lineRule="auto"/>
              <w:rPr>
                <w:ins w:id="4449" w:author="Author"/>
                <w:del w:id="4450" w:author="Author"/>
                <w:rFonts w:ascii="Times New Roman" w:hAnsi="Times New Roman"/>
                <w:b/>
                <w:sz w:val="24"/>
                <w:lang w:val="en-ID"/>
              </w:rPr>
            </w:pPr>
          </w:p>
        </w:tc>
      </w:tr>
      <w:tr w:rsidR="00C8651B" w:rsidRPr="003445CD" w:rsidDel="001B1970" w:rsidTr="00DF3D14">
        <w:trPr>
          <w:trHeight w:val="240"/>
          <w:del w:id="4451" w:author="Author"/>
        </w:trPr>
        <w:tc>
          <w:tcPr>
            <w:tcW w:w="14524" w:type="dxa"/>
            <w:gridSpan w:val="33"/>
            <w:shd w:val="clear" w:color="auto" w:fill="FDE9D9" w:themeFill="accent6" w:themeFillTint="33"/>
          </w:tcPr>
          <w:p w:rsidR="002E2EC0" w:rsidDel="001B1970" w:rsidRDefault="002E2EC0">
            <w:pPr>
              <w:spacing w:before="60" w:after="60" w:line="240" w:lineRule="auto"/>
              <w:ind w:left="-85" w:right="-85"/>
              <w:jc w:val="center"/>
              <w:rPr>
                <w:del w:id="4452" w:author="Author"/>
                <w:rFonts w:ascii="Times New Roman" w:hAnsi="Times New Roman"/>
                <w:b/>
                <w:sz w:val="24"/>
                <w:lang w:val="en-ID"/>
              </w:rPr>
            </w:pPr>
          </w:p>
        </w:tc>
      </w:tr>
      <w:tr w:rsidR="001B1970" w:rsidRPr="003445CD" w:rsidDel="001B1970" w:rsidTr="001B1970">
        <w:trPr>
          <w:trHeight w:val="240"/>
          <w:del w:id="4453" w:author="Author"/>
        </w:trPr>
        <w:tc>
          <w:tcPr>
            <w:tcW w:w="452" w:type="dxa"/>
            <w:shd w:val="clear" w:color="auto" w:fill="BFBFBF" w:themeFill="background1" w:themeFillShade="BF"/>
          </w:tcPr>
          <w:p w:rsidR="002E2EC0" w:rsidDel="001B1970" w:rsidRDefault="00316558">
            <w:pPr>
              <w:spacing w:before="60" w:after="60" w:line="240" w:lineRule="auto"/>
              <w:ind w:left="-85" w:right="-85"/>
              <w:jc w:val="center"/>
              <w:rPr>
                <w:del w:id="4454" w:author="Author"/>
                <w:rFonts w:ascii="Times New Roman" w:hAnsi="Times New Roman"/>
                <w:b/>
                <w:sz w:val="24"/>
                <w:lang w:val="en-ID"/>
              </w:rPr>
            </w:pPr>
            <w:del w:id="4455" w:author="Author">
              <w:r w:rsidDel="001B1970">
                <w:rPr>
                  <w:rFonts w:ascii="Times New Roman" w:hAnsi="Times New Roman"/>
                  <w:b/>
                  <w:sz w:val="24"/>
                  <w:lang w:val="en-ID"/>
                </w:rPr>
                <w:delText>1</w:delText>
              </w:r>
            </w:del>
          </w:p>
        </w:tc>
        <w:tc>
          <w:tcPr>
            <w:tcW w:w="4770" w:type="dxa"/>
            <w:shd w:val="clear" w:color="auto" w:fill="F2F2F2" w:themeFill="background1" w:themeFillShade="F2"/>
          </w:tcPr>
          <w:p w:rsidR="002E2EC0" w:rsidDel="001B1970" w:rsidRDefault="002E2EC0">
            <w:pPr>
              <w:spacing w:before="60" w:after="60" w:line="240" w:lineRule="auto"/>
              <w:rPr>
                <w:del w:id="4456" w:author="Author"/>
                <w:rFonts w:ascii="Times New Roman" w:hAnsi="Times New Roman"/>
                <w:b/>
                <w:sz w:val="24"/>
                <w:lang w:val="en-ID"/>
              </w:rPr>
            </w:pPr>
          </w:p>
        </w:tc>
        <w:tc>
          <w:tcPr>
            <w:tcW w:w="820" w:type="dxa"/>
            <w:shd w:val="clear" w:color="auto" w:fill="F2DBDB" w:themeFill="accent2" w:themeFillTint="33"/>
          </w:tcPr>
          <w:p w:rsidR="002E2EC0" w:rsidDel="001B1970" w:rsidRDefault="00316558">
            <w:pPr>
              <w:spacing w:before="60" w:after="60" w:line="240" w:lineRule="auto"/>
              <w:ind w:left="-85" w:right="-85"/>
              <w:jc w:val="center"/>
              <w:rPr>
                <w:del w:id="4457" w:author="Author"/>
                <w:rFonts w:ascii="Times New Roman" w:hAnsi="Times New Roman"/>
                <w:sz w:val="24"/>
                <w:lang w:val="en-ID"/>
              </w:rPr>
            </w:pPr>
            <w:del w:id="4458" w:author="Author">
              <w:r w:rsidDel="001B1970">
                <w:rPr>
                  <w:rFonts w:ascii="Times New Roman" w:hAnsi="Times New Roman"/>
                  <w:sz w:val="24"/>
                  <w:lang w:val="en-ID"/>
                </w:rPr>
                <w:delText>JP</w:delText>
              </w:r>
            </w:del>
          </w:p>
        </w:tc>
        <w:tc>
          <w:tcPr>
            <w:tcW w:w="282" w:type="dxa"/>
            <w:shd w:val="clear" w:color="auto" w:fill="EAF1DD" w:themeFill="accent3" w:themeFillTint="33"/>
          </w:tcPr>
          <w:p w:rsidR="002E2EC0" w:rsidDel="001B1970" w:rsidRDefault="002E2EC0">
            <w:pPr>
              <w:spacing w:before="60" w:after="60" w:line="240" w:lineRule="auto"/>
              <w:rPr>
                <w:del w:id="4459"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460"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461"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462"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463"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464"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465"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466"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67"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68"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69"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70"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71"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72"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7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74"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7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76"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77"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78"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79"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80"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81"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82"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48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84"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8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86"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87"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488" w:author="Author"/>
                <w:rFonts w:ascii="Times New Roman" w:hAnsi="Times New Roman"/>
                <w:b/>
                <w:sz w:val="24"/>
                <w:lang w:val="en-ID"/>
              </w:rPr>
            </w:pPr>
          </w:p>
        </w:tc>
      </w:tr>
      <w:tr w:rsidR="001B1970" w:rsidRPr="003445CD" w:rsidDel="001B1970" w:rsidTr="001B1970">
        <w:trPr>
          <w:trHeight w:val="240"/>
          <w:del w:id="4489" w:author="Author"/>
        </w:trPr>
        <w:tc>
          <w:tcPr>
            <w:tcW w:w="452" w:type="dxa"/>
            <w:shd w:val="clear" w:color="auto" w:fill="BFBFBF" w:themeFill="background1" w:themeFillShade="BF"/>
          </w:tcPr>
          <w:p w:rsidR="002E2EC0" w:rsidDel="001B1970" w:rsidRDefault="00316558">
            <w:pPr>
              <w:spacing w:before="60" w:after="60" w:line="240" w:lineRule="auto"/>
              <w:ind w:left="-85" w:right="-85"/>
              <w:jc w:val="center"/>
              <w:rPr>
                <w:del w:id="4490" w:author="Author"/>
                <w:rFonts w:ascii="Times New Roman" w:hAnsi="Times New Roman"/>
                <w:b/>
                <w:sz w:val="24"/>
                <w:lang w:val="en-ID"/>
              </w:rPr>
            </w:pPr>
            <w:del w:id="4491" w:author="Author">
              <w:r w:rsidDel="001B1970">
                <w:rPr>
                  <w:rFonts w:ascii="Times New Roman" w:hAnsi="Times New Roman"/>
                  <w:b/>
                  <w:sz w:val="24"/>
                  <w:lang w:val="en-ID"/>
                </w:rPr>
                <w:delText>2</w:delText>
              </w:r>
            </w:del>
          </w:p>
        </w:tc>
        <w:tc>
          <w:tcPr>
            <w:tcW w:w="4770" w:type="dxa"/>
            <w:shd w:val="clear" w:color="auto" w:fill="F2F2F2" w:themeFill="background1" w:themeFillShade="F2"/>
          </w:tcPr>
          <w:p w:rsidR="002E2EC0" w:rsidDel="001B1970" w:rsidRDefault="002E2EC0">
            <w:pPr>
              <w:numPr>
                <w:ilvl w:val="0"/>
                <w:numId w:val="7"/>
              </w:numPr>
              <w:spacing w:before="60" w:after="60" w:line="240" w:lineRule="auto"/>
              <w:ind w:left="227" w:hanging="227"/>
              <w:rPr>
                <w:del w:id="4492" w:author="Author"/>
                <w:rFonts w:ascii="Times New Roman" w:hAnsi="Times New Roman"/>
                <w:b/>
                <w:sz w:val="24"/>
                <w:lang w:val="en-ID"/>
              </w:rPr>
            </w:pPr>
          </w:p>
        </w:tc>
        <w:tc>
          <w:tcPr>
            <w:tcW w:w="820" w:type="dxa"/>
            <w:shd w:val="clear" w:color="auto" w:fill="F2DBDB" w:themeFill="accent2" w:themeFillTint="33"/>
          </w:tcPr>
          <w:p w:rsidR="002E2EC0" w:rsidDel="001B1970" w:rsidRDefault="00316558">
            <w:pPr>
              <w:spacing w:before="60" w:after="60" w:line="240" w:lineRule="auto"/>
              <w:ind w:left="-85" w:right="-85"/>
              <w:jc w:val="center"/>
              <w:rPr>
                <w:del w:id="4493" w:author="Author"/>
                <w:rFonts w:ascii="Times New Roman" w:hAnsi="Times New Roman"/>
                <w:sz w:val="24"/>
                <w:lang w:val="en-ID"/>
              </w:rPr>
            </w:pPr>
            <w:del w:id="4494" w:author="Author">
              <w:r w:rsidDel="001B1970">
                <w:rPr>
                  <w:rFonts w:ascii="Times New Roman" w:hAnsi="Times New Roman"/>
                  <w:sz w:val="24"/>
                  <w:lang w:val="en-ID"/>
                </w:rPr>
                <w:delText>JP</w:delText>
              </w:r>
            </w:del>
          </w:p>
        </w:tc>
        <w:tc>
          <w:tcPr>
            <w:tcW w:w="282" w:type="dxa"/>
            <w:shd w:val="clear" w:color="auto" w:fill="EAF1DD" w:themeFill="accent3" w:themeFillTint="33"/>
          </w:tcPr>
          <w:p w:rsidR="002E2EC0" w:rsidDel="001B1970" w:rsidRDefault="002E2EC0">
            <w:pPr>
              <w:spacing w:before="60" w:after="60" w:line="240" w:lineRule="auto"/>
              <w:rPr>
                <w:del w:id="4495"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496"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497"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498"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499"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00"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01"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02"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0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04"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05"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06"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07"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08"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09"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10"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11"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12"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1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14"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15"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16"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17"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18"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19"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20"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21"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22"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2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24" w:author="Author"/>
                <w:rFonts w:ascii="Times New Roman" w:hAnsi="Times New Roman"/>
                <w:b/>
                <w:sz w:val="24"/>
                <w:lang w:val="en-ID"/>
              </w:rPr>
            </w:pPr>
          </w:p>
        </w:tc>
      </w:tr>
      <w:tr w:rsidR="001B1970" w:rsidRPr="003445CD" w:rsidDel="001B1970" w:rsidTr="001B1970">
        <w:trPr>
          <w:trHeight w:val="240"/>
          <w:del w:id="4525" w:author="Author"/>
        </w:trPr>
        <w:tc>
          <w:tcPr>
            <w:tcW w:w="452" w:type="dxa"/>
            <w:shd w:val="clear" w:color="auto" w:fill="BFBFBF" w:themeFill="background1" w:themeFillShade="BF"/>
          </w:tcPr>
          <w:p w:rsidR="002E2EC0" w:rsidDel="001B1970" w:rsidRDefault="00316558">
            <w:pPr>
              <w:spacing w:before="60" w:after="60" w:line="240" w:lineRule="auto"/>
              <w:ind w:left="-85" w:right="-85"/>
              <w:jc w:val="center"/>
              <w:rPr>
                <w:del w:id="4526" w:author="Author"/>
                <w:rFonts w:ascii="Times New Roman" w:hAnsi="Times New Roman"/>
                <w:b/>
                <w:sz w:val="24"/>
                <w:lang w:val="en-ID"/>
              </w:rPr>
            </w:pPr>
            <w:del w:id="4527" w:author="Author">
              <w:r w:rsidDel="001B1970">
                <w:rPr>
                  <w:rFonts w:ascii="Times New Roman" w:hAnsi="Times New Roman"/>
                  <w:b/>
                  <w:sz w:val="24"/>
                  <w:lang w:val="en-ID"/>
                </w:rPr>
                <w:delText>3</w:delText>
              </w:r>
            </w:del>
          </w:p>
        </w:tc>
        <w:tc>
          <w:tcPr>
            <w:tcW w:w="4770" w:type="dxa"/>
            <w:shd w:val="clear" w:color="auto" w:fill="F2F2F2" w:themeFill="background1" w:themeFillShade="F2"/>
          </w:tcPr>
          <w:p w:rsidR="002E2EC0" w:rsidDel="001B1970" w:rsidRDefault="002E2EC0">
            <w:pPr>
              <w:numPr>
                <w:ilvl w:val="0"/>
                <w:numId w:val="7"/>
              </w:numPr>
              <w:spacing w:before="60" w:after="60" w:line="240" w:lineRule="auto"/>
              <w:ind w:left="227" w:hanging="227"/>
              <w:rPr>
                <w:del w:id="4528" w:author="Author"/>
                <w:rFonts w:ascii="Times New Roman" w:hAnsi="Times New Roman"/>
                <w:b/>
                <w:sz w:val="24"/>
                <w:lang w:val="en-ID"/>
              </w:rPr>
            </w:pPr>
          </w:p>
        </w:tc>
        <w:tc>
          <w:tcPr>
            <w:tcW w:w="820" w:type="dxa"/>
            <w:shd w:val="clear" w:color="auto" w:fill="F2DBDB" w:themeFill="accent2" w:themeFillTint="33"/>
          </w:tcPr>
          <w:p w:rsidR="002E2EC0" w:rsidDel="001B1970" w:rsidRDefault="00316558">
            <w:pPr>
              <w:spacing w:before="60" w:after="60" w:line="240" w:lineRule="auto"/>
              <w:ind w:left="-85" w:right="-85"/>
              <w:jc w:val="center"/>
              <w:rPr>
                <w:del w:id="4529" w:author="Author"/>
                <w:rFonts w:ascii="Times New Roman" w:hAnsi="Times New Roman"/>
                <w:sz w:val="24"/>
                <w:lang w:val="en-ID"/>
              </w:rPr>
            </w:pPr>
            <w:del w:id="4530" w:author="Author">
              <w:r w:rsidDel="001B1970">
                <w:rPr>
                  <w:rFonts w:ascii="Times New Roman" w:hAnsi="Times New Roman"/>
                  <w:sz w:val="24"/>
                  <w:lang w:val="en-ID"/>
                </w:rPr>
                <w:delText>JP</w:delText>
              </w:r>
            </w:del>
          </w:p>
        </w:tc>
        <w:tc>
          <w:tcPr>
            <w:tcW w:w="282" w:type="dxa"/>
            <w:shd w:val="clear" w:color="auto" w:fill="EAF1DD" w:themeFill="accent3" w:themeFillTint="33"/>
          </w:tcPr>
          <w:p w:rsidR="002E2EC0" w:rsidDel="001B1970" w:rsidRDefault="002E2EC0">
            <w:pPr>
              <w:spacing w:before="60" w:after="60" w:line="240" w:lineRule="auto"/>
              <w:rPr>
                <w:del w:id="4531"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532"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533"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534"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535"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36"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37"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38"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39"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40"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41"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42"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43"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44"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4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46"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47"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48"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49"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50"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51"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52"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53"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54"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5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56"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57"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58"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59"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60" w:author="Author"/>
                <w:rFonts w:ascii="Times New Roman" w:hAnsi="Times New Roman"/>
                <w:b/>
                <w:sz w:val="24"/>
                <w:lang w:val="en-ID"/>
              </w:rPr>
            </w:pPr>
          </w:p>
        </w:tc>
      </w:tr>
      <w:tr w:rsidR="001B1970" w:rsidRPr="003445CD" w:rsidDel="001B1970" w:rsidTr="001B1970">
        <w:trPr>
          <w:trHeight w:val="240"/>
          <w:del w:id="4561" w:author="Author"/>
        </w:trPr>
        <w:tc>
          <w:tcPr>
            <w:tcW w:w="452" w:type="dxa"/>
            <w:shd w:val="clear" w:color="auto" w:fill="BFBFBF" w:themeFill="background1" w:themeFillShade="BF"/>
          </w:tcPr>
          <w:p w:rsidR="002E2EC0" w:rsidDel="001B1970" w:rsidRDefault="00316558">
            <w:pPr>
              <w:spacing w:before="60" w:after="60" w:line="240" w:lineRule="auto"/>
              <w:ind w:left="-85" w:right="-85"/>
              <w:jc w:val="center"/>
              <w:rPr>
                <w:del w:id="4562" w:author="Author"/>
                <w:rFonts w:ascii="Times New Roman" w:hAnsi="Times New Roman"/>
                <w:b/>
                <w:sz w:val="24"/>
                <w:lang w:val="en-ID"/>
              </w:rPr>
            </w:pPr>
            <w:del w:id="4563" w:author="Author">
              <w:r w:rsidDel="001B1970">
                <w:rPr>
                  <w:rFonts w:ascii="Times New Roman" w:hAnsi="Times New Roman"/>
                  <w:b/>
                  <w:sz w:val="24"/>
                  <w:lang w:val="en-ID"/>
                </w:rPr>
                <w:delText>4</w:delText>
              </w:r>
            </w:del>
          </w:p>
        </w:tc>
        <w:tc>
          <w:tcPr>
            <w:tcW w:w="4770" w:type="dxa"/>
            <w:shd w:val="clear" w:color="auto" w:fill="F2F2F2" w:themeFill="background1" w:themeFillShade="F2"/>
          </w:tcPr>
          <w:p w:rsidR="002E2EC0" w:rsidDel="001B1970" w:rsidRDefault="002E2EC0">
            <w:pPr>
              <w:spacing w:before="60" w:after="60" w:line="240" w:lineRule="auto"/>
              <w:rPr>
                <w:del w:id="4564" w:author="Author"/>
                <w:rFonts w:ascii="Times New Roman" w:hAnsi="Times New Roman"/>
                <w:b/>
                <w:sz w:val="24"/>
                <w:lang w:val="en-ID"/>
              </w:rPr>
            </w:pPr>
          </w:p>
        </w:tc>
        <w:tc>
          <w:tcPr>
            <w:tcW w:w="820" w:type="dxa"/>
            <w:shd w:val="clear" w:color="auto" w:fill="F2DBDB" w:themeFill="accent2" w:themeFillTint="33"/>
          </w:tcPr>
          <w:p w:rsidR="002E2EC0" w:rsidDel="001B1970" w:rsidRDefault="00316558">
            <w:pPr>
              <w:spacing w:before="60" w:after="60" w:line="240" w:lineRule="auto"/>
              <w:ind w:left="-85" w:right="-85"/>
              <w:jc w:val="center"/>
              <w:rPr>
                <w:del w:id="4565" w:author="Author"/>
                <w:rFonts w:ascii="Times New Roman" w:hAnsi="Times New Roman"/>
                <w:sz w:val="24"/>
                <w:lang w:val="en-ID"/>
              </w:rPr>
            </w:pPr>
            <w:del w:id="4566" w:author="Author">
              <w:r w:rsidDel="001B1970">
                <w:rPr>
                  <w:rFonts w:ascii="Times New Roman" w:hAnsi="Times New Roman"/>
                  <w:sz w:val="24"/>
                  <w:lang w:val="en-ID"/>
                </w:rPr>
                <w:delText>JP</w:delText>
              </w:r>
            </w:del>
          </w:p>
        </w:tc>
        <w:tc>
          <w:tcPr>
            <w:tcW w:w="282" w:type="dxa"/>
            <w:shd w:val="clear" w:color="auto" w:fill="EAF1DD" w:themeFill="accent3" w:themeFillTint="33"/>
          </w:tcPr>
          <w:p w:rsidR="002E2EC0" w:rsidDel="001B1970" w:rsidRDefault="002E2EC0">
            <w:pPr>
              <w:spacing w:before="60" w:after="60" w:line="240" w:lineRule="auto"/>
              <w:rPr>
                <w:del w:id="4567"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568"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569"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570"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571"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72"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73"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574"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7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76"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77"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78"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79"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80"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81"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82"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8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84"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8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86"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87"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88"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89"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90"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591"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92"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9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94"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9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596" w:author="Author"/>
                <w:rFonts w:ascii="Times New Roman" w:hAnsi="Times New Roman"/>
                <w:b/>
                <w:sz w:val="24"/>
                <w:lang w:val="en-ID"/>
              </w:rPr>
            </w:pPr>
          </w:p>
        </w:tc>
      </w:tr>
      <w:tr w:rsidR="001B1970" w:rsidRPr="003445CD" w:rsidDel="001B1970" w:rsidTr="001B1970">
        <w:trPr>
          <w:trHeight w:val="240"/>
          <w:del w:id="4597" w:author="Author"/>
        </w:trPr>
        <w:tc>
          <w:tcPr>
            <w:tcW w:w="452" w:type="dxa"/>
            <w:shd w:val="clear" w:color="auto" w:fill="BFBFBF" w:themeFill="background1" w:themeFillShade="BF"/>
          </w:tcPr>
          <w:p w:rsidR="002E2EC0" w:rsidDel="001B1970" w:rsidRDefault="00316558">
            <w:pPr>
              <w:spacing w:before="60" w:after="60" w:line="240" w:lineRule="auto"/>
              <w:ind w:left="-85" w:right="-85"/>
              <w:jc w:val="center"/>
              <w:rPr>
                <w:del w:id="4598" w:author="Author"/>
                <w:rFonts w:ascii="Times New Roman" w:hAnsi="Times New Roman"/>
                <w:b/>
                <w:sz w:val="24"/>
                <w:lang w:val="en-ID"/>
              </w:rPr>
            </w:pPr>
            <w:del w:id="4599" w:author="Author">
              <w:r w:rsidDel="001B1970">
                <w:rPr>
                  <w:rFonts w:ascii="Times New Roman" w:hAnsi="Times New Roman"/>
                  <w:b/>
                  <w:sz w:val="24"/>
                  <w:lang w:val="en-ID"/>
                </w:rPr>
                <w:delText>5</w:delText>
              </w:r>
            </w:del>
          </w:p>
        </w:tc>
        <w:tc>
          <w:tcPr>
            <w:tcW w:w="4770" w:type="dxa"/>
            <w:shd w:val="clear" w:color="auto" w:fill="F2F2F2" w:themeFill="background1" w:themeFillShade="F2"/>
          </w:tcPr>
          <w:p w:rsidR="002E2EC0" w:rsidDel="001B1970" w:rsidRDefault="002E2EC0">
            <w:pPr>
              <w:spacing w:before="60" w:after="60" w:line="240" w:lineRule="auto"/>
              <w:rPr>
                <w:del w:id="4600" w:author="Author"/>
                <w:rFonts w:ascii="Times New Roman" w:hAnsi="Times New Roman"/>
                <w:b/>
                <w:sz w:val="24"/>
                <w:lang w:val="en-ID"/>
              </w:rPr>
            </w:pPr>
          </w:p>
        </w:tc>
        <w:tc>
          <w:tcPr>
            <w:tcW w:w="820" w:type="dxa"/>
            <w:shd w:val="clear" w:color="auto" w:fill="F2DBDB" w:themeFill="accent2" w:themeFillTint="33"/>
          </w:tcPr>
          <w:p w:rsidR="002E2EC0" w:rsidDel="001B1970" w:rsidRDefault="00316558">
            <w:pPr>
              <w:spacing w:before="60" w:after="60" w:line="240" w:lineRule="auto"/>
              <w:ind w:left="-85" w:right="-85"/>
              <w:jc w:val="center"/>
              <w:rPr>
                <w:del w:id="4601" w:author="Author"/>
                <w:rFonts w:ascii="Times New Roman" w:hAnsi="Times New Roman"/>
                <w:sz w:val="24"/>
                <w:lang w:val="en-ID"/>
              </w:rPr>
            </w:pPr>
            <w:del w:id="4602" w:author="Author">
              <w:r w:rsidDel="001B1970">
                <w:rPr>
                  <w:rFonts w:ascii="Times New Roman" w:hAnsi="Times New Roman"/>
                  <w:sz w:val="24"/>
                  <w:lang w:val="en-ID"/>
                </w:rPr>
                <w:delText>JP</w:delText>
              </w:r>
            </w:del>
          </w:p>
        </w:tc>
        <w:tc>
          <w:tcPr>
            <w:tcW w:w="282" w:type="dxa"/>
            <w:shd w:val="clear" w:color="auto" w:fill="EAF1DD" w:themeFill="accent3" w:themeFillTint="33"/>
          </w:tcPr>
          <w:p w:rsidR="002E2EC0" w:rsidDel="001B1970" w:rsidRDefault="002E2EC0">
            <w:pPr>
              <w:spacing w:before="60" w:after="60" w:line="240" w:lineRule="auto"/>
              <w:rPr>
                <w:del w:id="4603"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604"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605"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606"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607"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608"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609"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610"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11"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12"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13"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14"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15"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16"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17"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18"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19"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20"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21"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22"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23"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24"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25"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26"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27"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28"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29"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30"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31"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32" w:author="Author"/>
                <w:rFonts w:ascii="Times New Roman" w:hAnsi="Times New Roman"/>
                <w:b/>
                <w:sz w:val="24"/>
                <w:lang w:val="en-ID"/>
              </w:rPr>
            </w:pPr>
          </w:p>
        </w:tc>
      </w:tr>
      <w:tr w:rsidR="001B1970" w:rsidRPr="003445CD" w:rsidDel="001B1970" w:rsidTr="001B1970">
        <w:trPr>
          <w:trHeight w:val="240"/>
          <w:del w:id="4633" w:author="Author"/>
        </w:trPr>
        <w:tc>
          <w:tcPr>
            <w:tcW w:w="452" w:type="dxa"/>
            <w:shd w:val="clear" w:color="auto" w:fill="BFBFBF" w:themeFill="background1" w:themeFillShade="BF"/>
          </w:tcPr>
          <w:p w:rsidR="002E2EC0" w:rsidDel="001B1970" w:rsidRDefault="002E2EC0">
            <w:pPr>
              <w:spacing w:before="60" w:after="60" w:line="240" w:lineRule="auto"/>
              <w:ind w:left="-85" w:right="-85"/>
              <w:jc w:val="center"/>
              <w:rPr>
                <w:del w:id="4634" w:author="Author"/>
                <w:rFonts w:ascii="Times New Roman" w:hAnsi="Times New Roman"/>
                <w:b/>
                <w:sz w:val="24"/>
                <w:lang w:val="en-ID"/>
              </w:rPr>
            </w:pPr>
          </w:p>
        </w:tc>
        <w:tc>
          <w:tcPr>
            <w:tcW w:w="4770" w:type="dxa"/>
            <w:shd w:val="clear" w:color="auto" w:fill="F2F2F2" w:themeFill="background1" w:themeFillShade="F2"/>
          </w:tcPr>
          <w:p w:rsidR="002E2EC0" w:rsidDel="001B1970" w:rsidRDefault="002E2EC0">
            <w:pPr>
              <w:spacing w:before="60" w:after="60" w:line="240" w:lineRule="auto"/>
              <w:rPr>
                <w:del w:id="4635" w:author="Author"/>
                <w:rFonts w:ascii="Times New Roman" w:hAnsi="Times New Roman"/>
                <w:b/>
                <w:sz w:val="24"/>
                <w:lang w:val="en-ID"/>
              </w:rPr>
            </w:pPr>
          </w:p>
        </w:tc>
        <w:tc>
          <w:tcPr>
            <w:tcW w:w="820" w:type="dxa"/>
            <w:shd w:val="clear" w:color="auto" w:fill="F2DBDB" w:themeFill="accent2" w:themeFillTint="33"/>
          </w:tcPr>
          <w:p w:rsidR="002E2EC0" w:rsidDel="001B1970" w:rsidRDefault="00316558">
            <w:pPr>
              <w:spacing w:before="60" w:after="60" w:line="240" w:lineRule="auto"/>
              <w:ind w:left="-85" w:right="-85"/>
              <w:jc w:val="center"/>
              <w:rPr>
                <w:del w:id="4636" w:author="Author"/>
                <w:rFonts w:ascii="Times New Roman" w:hAnsi="Times New Roman"/>
                <w:sz w:val="24"/>
                <w:lang w:val="en-ID"/>
              </w:rPr>
            </w:pPr>
            <w:del w:id="4637" w:author="Author">
              <w:r w:rsidDel="001B1970">
                <w:rPr>
                  <w:rFonts w:ascii="Times New Roman" w:hAnsi="Times New Roman"/>
                  <w:sz w:val="24"/>
                  <w:lang w:val="en-ID"/>
                </w:rPr>
                <w:delText>JP</w:delText>
              </w:r>
            </w:del>
          </w:p>
        </w:tc>
        <w:tc>
          <w:tcPr>
            <w:tcW w:w="282" w:type="dxa"/>
            <w:shd w:val="clear" w:color="auto" w:fill="EAF1DD" w:themeFill="accent3" w:themeFillTint="33"/>
          </w:tcPr>
          <w:p w:rsidR="002E2EC0" w:rsidDel="001B1970" w:rsidRDefault="002E2EC0">
            <w:pPr>
              <w:spacing w:before="60" w:after="60" w:line="240" w:lineRule="auto"/>
              <w:rPr>
                <w:del w:id="4638"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639"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640"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641" w:author="Author"/>
                <w:rFonts w:ascii="Times New Roman" w:hAnsi="Times New Roman"/>
                <w:b/>
                <w:sz w:val="24"/>
                <w:lang w:val="en-ID"/>
              </w:rPr>
            </w:pPr>
          </w:p>
        </w:tc>
        <w:tc>
          <w:tcPr>
            <w:tcW w:w="282" w:type="dxa"/>
            <w:shd w:val="clear" w:color="auto" w:fill="EAF1DD" w:themeFill="accent3" w:themeFillTint="33"/>
          </w:tcPr>
          <w:p w:rsidR="002E2EC0" w:rsidDel="001B1970" w:rsidRDefault="002E2EC0">
            <w:pPr>
              <w:spacing w:before="60" w:after="60" w:line="240" w:lineRule="auto"/>
              <w:rPr>
                <w:del w:id="4642"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643"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644" w:author="Author"/>
                <w:rFonts w:ascii="Times New Roman" w:hAnsi="Times New Roman"/>
                <w:b/>
                <w:sz w:val="24"/>
                <w:lang w:val="en-ID"/>
              </w:rPr>
            </w:pPr>
          </w:p>
        </w:tc>
        <w:tc>
          <w:tcPr>
            <w:tcW w:w="282" w:type="dxa"/>
            <w:shd w:val="clear" w:color="auto" w:fill="DAEEF3" w:themeFill="accent5" w:themeFillTint="33"/>
          </w:tcPr>
          <w:p w:rsidR="002E2EC0" w:rsidDel="001B1970" w:rsidRDefault="002E2EC0">
            <w:pPr>
              <w:spacing w:before="60" w:after="60" w:line="240" w:lineRule="auto"/>
              <w:rPr>
                <w:del w:id="464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46"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47"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48"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49"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50"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51"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52"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5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54"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5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56"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57"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58"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59"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60"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61" w:author="Author"/>
                <w:rFonts w:ascii="Times New Roman" w:hAnsi="Times New Roman"/>
                <w:b/>
                <w:sz w:val="24"/>
                <w:lang w:val="en-ID"/>
              </w:rPr>
            </w:pPr>
          </w:p>
        </w:tc>
        <w:tc>
          <w:tcPr>
            <w:tcW w:w="283" w:type="dxa"/>
            <w:shd w:val="clear" w:color="auto" w:fill="EAF1DD" w:themeFill="accent3" w:themeFillTint="33"/>
          </w:tcPr>
          <w:p w:rsidR="002E2EC0" w:rsidDel="001B1970" w:rsidRDefault="002E2EC0">
            <w:pPr>
              <w:spacing w:before="60" w:after="60" w:line="240" w:lineRule="auto"/>
              <w:rPr>
                <w:del w:id="4662"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63"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64"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65"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66" w:author="Author"/>
                <w:rFonts w:ascii="Times New Roman" w:hAnsi="Times New Roman"/>
                <w:b/>
                <w:sz w:val="24"/>
                <w:lang w:val="en-ID"/>
              </w:rPr>
            </w:pPr>
          </w:p>
        </w:tc>
        <w:tc>
          <w:tcPr>
            <w:tcW w:w="283" w:type="dxa"/>
            <w:shd w:val="clear" w:color="auto" w:fill="DAEEF3" w:themeFill="accent5" w:themeFillTint="33"/>
          </w:tcPr>
          <w:p w:rsidR="002E2EC0" w:rsidDel="001B1970" w:rsidRDefault="002E2EC0">
            <w:pPr>
              <w:spacing w:before="60" w:after="60" w:line="240" w:lineRule="auto"/>
              <w:rPr>
                <w:del w:id="4667" w:author="Author"/>
                <w:rFonts w:ascii="Times New Roman" w:hAnsi="Times New Roman"/>
                <w:b/>
                <w:sz w:val="24"/>
                <w:lang w:val="en-ID"/>
              </w:rPr>
            </w:pPr>
          </w:p>
        </w:tc>
      </w:tr>
      <w:tr w:rsidR="00C8651B" w:rsidRPr="003445CD" w:rsidTr="001B1970">
        <w:trPr>
          <w:trHeight w:val="240"/>
        </w:trPr>
        <w:tc>
          <w:tcPr>
            <w:tcW w:w="5222" w:type="dxa"/>
            <w:gridSpan w:val="2"/>
            <w:shd w:val="clear" w:color="auto" w:fill="D9D9D9" w:themeFill="background1" w:themeFillShade="D9"/>
          </w:tcPr>
          <w:p w:rsidR="002E2EC0" w:rsidRDefault="00316558">
            <w:pPr>
              <w:spacing w:before="60" w:after="60" w:line="240" w:lineRule="auto"/>
              <w:jc w:val="center"/>
              <w:rPr>
                <w:rFonts w:ascii="Times New Roman" w:hAnsi="Times New Roman"/>
                <w:b/>
                <w:sz w:val="24"/>
                <w:lang w:val="en-ID"/>
              </w:rPr>
            </w:pPr>
            <w:r w:rsidRPr="00316558">
              <w:rPr>
                <w:rFonts w:ascii="Times New Roman" w:hAnsi="Times New Roman"/>
                <w:b/>
                <w:bCs/>
                <w:sz w:val="24"/>
                <w:lang w:val="id-ID"/>
              </w:rPr>
              <w:t>JUMLAH JAM PELAJARAN</w:t>
            </w:r>
          </w:p>
        </w:tc>
        <w:tc>
          <w:tcPr>
            <w:tcW w:w="820" w:type="dxa"/>
            <w:shd w:val="clear" w:color="auto" w:fill="D9D9D9" w:themeFill="background1" w:themeFillShade="D9"/>
          </w:tcPr>
          <w:p w:rsidR="002E2EC0" w:rsidRDefault="00316558">
            <w:pPr>
              <w:spacing w:before="60" w:after="60" w:line="240" w:lineRule="auto"/>
              <w:ind w:left="-85" w:right="-85"/>
              <w:jc w:val="center"/>
              <w:rPr>
                <w:rFonts w:ascii="Times New Roman" w:hAnsi="Times New Roman"/>
                <w:b/>
                <w:sz w:val="24"/>
                <w:lang w:val="en-ID"/>
              </w:rPr>
            </w:pPr>
            <w:r>
              <w:rPr>
                <w:rFonts w:ascii="Times New Roman" w:hAnsi="Times New Roman"/>
                <w:b/>
                <w:sz w:val="24"/>
                <w:lang w:val="en-ID"/>
              </w:rPr>
              <w:t>JP</w:t>
            </w:r>
          </w:p>
        </w:tc>
        <w:tc>
          <w:tcPr>
            <w:tcW w:w="282"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2"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c>
          <w:tcPr>
            <w:tcW w:w="283" w:type="dxa"/>
            <w:shd w:val="clear" w:color="auto" w:fill="D9D9D9" w:themeFill="background1" w:themeFillShade="D9"/>
          </w:tcPr>
          <w:p w:rsidR="002E2EC0" w:rsidRDefault="002E2EC0">
            <w:pPr>
              <w:spacing w:before="60" w:after="60" w:line="240" w:lineRule="auto"/>
              <w:rPr>
                <w:rFonts w:ascii="Times New Roman" w:hAnsi="Times New Roman"/>
                <w:b/>
                <w:sz w:val="24"/>
                <w:lang w:val="en-ID"/>
              </w:rPr>
            </w:pPr>
          </w:p>
        </w:tc>
      </w:tr>
      <w:tr w:rsidR="00253CA0" w:rsidRPr="003445CD" w:rsidDel="001B1970" w:rsidTr="001B1970">
        <w:trPr>
          <w:trHeight w:val="240"/>
          <w:del w:id="4668" w:author="Author"/>
        </w:trPr>
        <w:tc>
          <w:tcPr>
            <w:tcW w:w="5222" w:type="dxa"/>
            <w:gridSpan w:val="2"/>
            <w:shd w:val="clear" w:color="auto" w:fill="D9D9D9" w:themeFill="background1" w:themeFillShade="D9"/>
          </w:tcPr>
          <w:p w:rsidR="002E2EC0" w:rsidDel="001B1970" w:rsidRDefault="00316558">
            <w:pPr>
              <w:spacing w:before="60" w:after="60" w:line="240" w:lineRule="auto"/>
              <w:jc w:val="center"/>
              <w:rPr>
                <w:del w:id="4669" w:author="Author"/>
                <w:rFonts w:ascii="Times New Roman" w:hAnsi="Times New Roman"/>
                <w:b/>
                <w:sz w:val="24"/>
                <w:lang w:val="en-ID"/>
              </w:rPr>
            </w:pPr>
            <w:del w:id="4670" w:author="Author">
              <w:r w:rsidRPr="00316558" w:rsidDel="001B1970">
                <w:rPr>
                  <w:rFonts w:ascii="Times New Roman" w:hAnsi="Times New Roman"/>
                  <w:b/>
                  <w:bCs/>
                  <w:sz w:val="24"/>
                  <w:lang w:val="id-ID"/>
                </w:rPr>
                <w:delText>JUMLAH JAM PELAJARAN</w:delText>
              </w:r>
            </w:del>
          </w:p>
        </w:tc>
        <w:tc>
          <w:tcPr>
            <w:tcW w:w="820" w:type="dxa"/>
            <w:shd w:val="clear" w:color="auto" w:fill="D9D9D9" w:themeFill="background1" w:themeFillShade="D9"/>
          </w:tcPr>
          <w:p w:rsidR="002E2EC0" w:rsidDel="001B1970" w:rsidRDefault="002E2EC0">
            <w:pPr>
              <w:spacing w:before="60" w:after="60" w:line="240" w:lineRule="auto"/>
              <w:ind w:left="-85" w:right="-85"/>
              <w:jc w:val="center"/>
              <w:rPr>
                <w:del w:id="4671" w:author="Author"/>
                <w:rFonts w:ascii="Times New Roman" w:hAnsi="Times New Roman"/>
                <w:b/>
                <w:sz w:val="24"/>
                <w:lang w:val="en-ID"/>
              </w:rPr>
            </w:pPr>
          </w:p>
        </w:tc>
        <w:tc>
          <w:tcPr>
            <w:tcW w:w="282" w:type="dxa"/>
            <w:shd w:val="clear" w:color="auto" w:fill="D9D9D9" w:themeFill="background1" w:themeFillShade="D9"/>
          </w:tcPr>
          <w:p w:rsidR="002E2EC0" w:rsidDel="001B1970" w:rsidRDefault="002E2EC0">
            <w:pPr>
              <w:spacing w:before="60" w:after="60" w:line="240" w:lineRule="auto"/>
              <w:rPr>
                <w:del w:id="4672" w:author="Author"/>
                <w:rFonts w:ascii="Times New Roman" w:hAnsi="Times New Roman"/>
                <w:b/>
                <w:sz w:val="24"/>
                <w:lang w:val="en-ID"/>
              </w:rPr>
            </w:pPr>
          </w:p>
        </w:tc>
        <w:tc>
          <w:tcPr>
            <w:tcW w:w="282" w:type="dxa"/>
            <w:shd w:val="clear" w:color="auto" w:fill="D9D9D9" w:themeFill="background1" w:themeFillShade="D9"/>
          </w:tcPr>
          <w:p w:rsidR="002E2EC0" w:rsidDel="001B1970" w:rsidRDefault="002E2EC0">
            <w:pPr>
              <w:spacing w:before="60" w:after="60" w:line="240" w:lineRule="auto"/>
              <w:rPr>
                <w:del w:id="4673" w:author="Author"/>
                <w:rFonts w:ascii="Times New Roman" w:hAnsi="Times New Roman"/>
                <w:b/>
                <w:sz w:val="24"/>
                <w:lang w:val="en-ID"/>
              </w:rPr>
            </w:pPr>
          </w:p>
        </w:tc>
        <w:tc>
          <w:tcPr>
            <w:tcW w:w="282" w:type="dxa"/>
            <w:shd w:val="clear" w:color="auto" w:fill="D9D9D9" w:themeFill="background1" w:themeFillShade="D9"/>
          </w:tcPr>
          <w:p w:rsidR="002E2EC0" w:rsidDel="001B1970" w:rsidRDefault="002E2EC0">
            <w:pPr>
              <w:spacing w:before="60" w:after="60" w:line="240" w:lineRule="auto"/>
              <w:rPr>
                <w:del w:id="4674" w:author="Author"/>
                <w:rFonts w:ascii="Times New Roman" w:hAnsi="Times New Roman"/>
                <w:b/>
                <w:sz w:val="24"/>
                <w:lang w:val="en-ID"/>
              </w:rPr>
            </w:pPr>
          </w:p>
        </w:tc>
        <w:tc>
          <w:tcPr>
            <w:tcW w:w="282" w:type="dxa"/>
            <w:shd w:val="clear" w:color="auto" w:fill="D9D9D9" w:themeFill="background1" w:themeFillShade="D9"/>
          </w:tcPr>
          <w:p w:rsidR="002E2EC0" w:rsidDel="001B1970" w:rsidRDefault="002E2EC0">
            <w:pPr>
              <w:spacing w:before="60" w:after="60" w:line="240" w:lineRule="auto"/>
              <w:rPr>
                <w:del w:id="4675" w:author="Author"/>
                <w:rFonts w:ascii="Times New Roman" w:hAnsi="Times New Roman"/>
                <w:b/>
                <w:sz w:val="24"/>
                <w:lang w:val="en-ID"/>
              </w:rPr>
            </w:pPr>
          </w:p>
        </w:tc>
        <w:tc>
          <w:tcPr>
            <w:tcW w:w="282" w:type="dxa"/>
            <w:shd w:val="clear" w:color="auto" w:fill="D9D9D9" w:themeFill="background1" w:themeFillShade="D9"/>
          </w:tcPr>
          <w:p w:rsidR="002E2EC0" w:rsidDel="001B1970" w:rsidRDefault="002E2EC0">
            <w:pPr>
              <w:spacing w:before="60" w:after="60" w:line="240" w:lineRule="auto"/>
              <w:rPr>
                <w:del w:id="4676" w:author="Author"/>
                <w:rFonts w:ascii="Times New Roman" w:hAnsi="Times New Roman"/>
                <w:b/>
                <w:sz w:val="24"/>
                <w:lang w:val="en-ID"/>
              </w:rPr>
            </w:pPr>
          </w:p>
        </w:tc>
        <w:tc>
          <w:tcPr>
            <w:tcW w:w="282" w:type="dxa"/>
            <w:shd w:val="clear" w:color="auto" w:fill="D9D9D9" w:themeFill="background1" w:themeFillShade="D9"/>
          </w:tcPr>
          <w:p w:rsidR="002E2EC0" w:rsidDel="001B1970" w:rsidRDefault="002E2EC0">
            <w:pPr>
              <w:spacing w:before="60" w:after="60" w:line="240" w:lineRule="auto"/>
              <w:rPr>
                <w:del w:id="4677" w:author="Author"/>
                <w:rFonts w:ascii="Times New Roman" w:hAnsi="Times New Roman"/>
                <w:b/>
                <w:sz w:val="24"/>
                <w:lang w:val="en-ID"/>
              </w:rPr>
            </w:pPr>
          </w:p>
        </w:tc>
        <w:tc>
          <w:tcPr>
            <w:tcW w:w="282" w:type="dxa"/>
            <w:shd w:val="clear" w:color="auto" w:fill="D9D9D9" w:themeFill="background1" w:themeFillShade="D9"/>
          </w:tcPr>
          <w:p w:rsidR="002E2EC0" w:rsidDel="001B1970" w:rsidRDefault="002E2EC0">
            <w:pPr>
              <w:spacing w:before="60" w:after="60" w:line="240" w:lineRule="auto"/>
              <w:rPr>
                <w:del w:id="4678" w:author="Author"/>
                <w:rFonts w:ascii="Times New Roman" w:hAnsi="Times New Roman"/>
                <w:b/>
                <w:sz w:val="24"/>
                <w:lang w:val="en-ID"/>
              </w:rPr>
            </w:pPr>
          </w:p>
        </w:tc>
        <w:tc>
          <w:tcPr>
            <w:tcW w:w="282" w:type="dxa"/>
            <w:shd w:val="clear" w:color="auto" w:fill="D9D9D9" w:themeFill="background1" w:themeFillShade="D9"/>
          </w:tcPr>
          <w:p w:rsidR="002E2EC0" w:rsidDel="001B1970" w:rsidRDefault="002E2EC0">
            <w:pPr>
              <w:spacing w:before="60" w:after="60" w:line="240" w:lineRule="auto"/>
              <w:rPr>
                <w:del w:id="4679"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0"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1"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2"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3"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4"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5"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6"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7"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8"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89"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0"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1"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2"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3"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4"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5"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6"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7"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8"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699"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700" w:author="Author"/>
                <w:rFonts w:ascii="Times New Roman" w:hAnsi="Times New Roman"/>
                <w:b/>
                <w:sz w:val="24"/>
                <w:lang w:val="en-ID"/>
              </w:rPr>
            </w:pPr>
          </w:p>
        </w:tc>
        <w:tc>
          <w:tcPr>
            <w:tcW w:w="283" w:type="dxa"/>
            <w:shd w:val="clear" w:color="auto" w:fill="D9D9D9" w:themeFill="background1" w:themeFillShade="D9"/>
          </w:tcPr>
          <w:p w:rsidR="002E2EC0" w:rsidDel="001B1970" w:rsidRDefault="002E2EC0">
            <w:pPr>
              <w:spacing w:before="60" w:after="60" w:line="240" w:lineRule="auto"/>
              <w:rPr>
                <w:del w:id="4701" w:author="Author"/>
                <w:rFonts w:ascii="Times New Roman" w:hAnsi="Times New Roman"/>
                <w:b/>
                <w:sz w:val="24"/>
                <w:lang w:val="en-ID"/>
              </w:rPr>
            </w:pPr>
          </w:p>
        </w:tc>
      </w:tr>
    </w:tbl>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tbl>
      <w:tblPr>
        <w:tblW w:w="10488" w:type="dxa"/>
        <w:jc w:val="center"/>
        <w:tblLook w:val="01E0"/>
      </w:tblPr>
      <w:tblGrid>
        <w:gridCol w:w="3685"/>
        <w:gridCol w:w="3118"/>
        <w:gridCol w:w="3685"/>
      </w:tblGrid>
      <w:tr w:rsidR="00F906EF" w:rsidRPr="003445CD" w:rsidTr="00DF3D14">
        <w:trPr>
          <w:trHeight w:val="564"/>
          <w:jc w:val="center"/>
        </w:trPr>
        <w:tc>
          <w:tcPr>
            <w:tcW w:w="3685" w:type="dxa"/>
          </w:tcPr>
          <w:p w:rsidR="002E2EC0" w:rsidRDefault="00316558">
            <w:pPr>
              <w:spacing w:before="60" w:after="60" w:line="240" w:lineRule="auto"/>
              <w:jc w:val="center"/>
              <w:rPr>
                <w:rFonts w:ascii="Times New Roman" w:hAnsi="Times New Roman"/>
                <w:b/>
                <w:sz w:val="24"/>
                <w:lang w:val="id-ID"/>
              </w:rPr>
            </w:pPr>
            <w:r>
              <w:rPr>
                <w:rFonts w:ascii="Times New Roman" w:hAnsi="Times New Roman"/>
                <w:b/>
                <w:sz w:val="24"/>
                <w:lang w:val="en-ID"/>
              </w:rPr>
              <w:t>M</w:t>
            </w:r>
            <w:r>
              <w:rPr>
                <w:rFonts w:ascii="Times New Roman" w:hAnsi="Times New Roman"/>
                <w:b/>
                <w:sz w:val="24"/>
                <w:lang w:val="id-ID"/>
              </w:rPr>
              <w:t>engetahui,</w:t>
            </w:r>
          </w:p>
          <w:p w:rsidR="002E2EC0" w:rsidRDefault="00316558">
            <w:pPr>
              <w:spacing w:before="60" w:after="60" w:line="240" w:lineRule="auto"/>
              <w:jc w:val="center"/>
              <w:rPr>
                <w:rFonts w:ascii="Times New Roman" w:eastAsia="Calibri" w:hAnsi="Times New Roman"/>
                <w:b/>
                <w:sz w:val="24"/>
                <w:lang w:val="id-ID"/>
              </w:rPr>
            </w:pPr>
            <w:r>
              <w:rPr>
                <w:rFonts w:ascii="Times New Roman" w:hAnsi="Times New Roman"/>
                <w:b/>
                <w:sz w:val="24"/>
                <w:lang w:val="id-ID"/>
              </w:rPr>
              <w:t>Kepala Sekolah</w:t>
            </w: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316558">
            <w:pPr>
              <w:spacing w:before="60" w:after="60" w:line="240" w:lineRule="auto"/>
              <w:jc w:val="center"/>
              <w:rPr>
                <w:rFonts w:ascii="Times New Roman" w:hAnsi="Times New Roman"/>
                <w:sz w:val="24"/>
                <w:u w:val="single"/>
                <w:lang w:val="en-ID"/>
              </w:rPr>
            </w:pPr>
            <w:r>
              <w:rPr>
                <w:rFonts w:ascii="Times New Roman" w:hAnsi="Times New Roman"/>
                <w:bCs/>
                <w:sz w:val="24"/>
                <w:u w:val="single"/>
                <w:lang w:val="id-ID"/>
              </w:rPr>
              <w:t>(…………………</w:t>
            </w:r>
            <w:r>
              <w:rPr>
                <w:rFonts w:ascii="Times New Roman" w:hAnsi="Times New Roman"/>
                <w:bCs/>
                <w:sz w:val="24"/>
                <w:u w:val="single"/>
              </w:rPr>
              <w:t>…………</w:t>
            </w:r>
            <w:r>
              <w:rPr>
                <w:rFonts w:ascii="Times New Roman" w:hAnsi="Times New Roman"/>
                <w:bCs/>
                <w:sz w:val="24"/>
                <w:u w:val="single"/>
                <w:lang w:val="id-ID"/>
              </w:rPr>
              <w:t>……..)</w:t>
            </w:r>
          </w:p>
          <w:p w:rsidR="002E2EC0" w:rsidRDefault="00316558">
            <w:pPr>
              <w:spacing w:before="60" w:after="60" w:line="240" w:lineRule="auto"/>
              <w:rPr>
                <w:rFonts w:ascii="Times New Roman" w:hAnsi="Times New Roman"/>
                <w:b/>
                <w:sz w:val="24"/>
              </w:rPr>
            </w:pPr>
            <w:r>
              <w:rPr>
                <w:rFonts w:ascii="Times New Roman" w:hAnsi="Times New Roman"/>
                <w:b/>
                <w:bCs/>
                <w:sz w:val="24"/>
                <w:lang w:val="fi-FI"/>
              </w:rPr>
              <w:t xml:space="preserve">       NIP. </w:t>
            </w:r>
            <w:r>
              <w:rPr>
                <w:rFonts w:ascii="Times New Roman" w:hAnsi="Times New Roman"/>
                <w:bCs/>
                <w:sz w:val="24"/>
                <w:lang w:val="fi-FI"/>
              </w:rPr>
              <w:t>........................................</w:t>
            </w:r>
          </w:p>
        </w:tc>
        <w:tc>
          <w:tcPr>
            <w:tcW w:w="3118" w:type="dxa"/>
          </w:tcPr>
          <w:p w:rsidR="002E2EC0" w:rsidRDefault="002E2EC0">
            <w:pPr>
              <w:spacing w:before="60" w:after="60" w:line="240" w:lineRule="auto"/>
              <w:jc w:val="center"/>
              <w:rPr>
                <w:rFonts w:ascii="Times New Roman" w:hAnsi="Times New Roman"/>
                <w:b/>
                <w:bCs/>
                <w:sz w:val="24"/>
                <w:lang w:val="fi-FI"/>
              </w:rPr>
            </w:pPr>
          </w:p>
        </w:tc>
        <w:tc>
          <w:tcPr>
            <w:tcW w:w="3685" w:type="dxa"/>
          </w:tcPr>
          <w:p w:rsidR="002E2EC0" w:rsidRDefault="00316558">
            <w:pPr>
              <w:spacing w:before="60" w:after="60" w:line="240" w:lineRule="auto"/>
              <w:jc w:val="center"/>
              <w:rPr>
                <w:rFonts w:ascii="Times New Roman" w:hAnsi="Times New Roman"/>
                <w:b/>
                <w:sz w:val="24"/>
                <w:lang w:val="id-ID"/>
              </w:rPr>
            </w:pPr>
            <w:r>
              <w:rPr>
                <w:rFonts w:ascii="Times New Roman" w:hAnsi="Times New Roman"/>
                <w:sz w:val="24"/>
                <w:lang w:val="id-ID"/>
              </w:rPr>
              <w:t>………………. …………</w:t>
            </w:r>
            <w:r>
              <w:rPr>
                <w:rFonts w:ascii="Times New Roman" w:hAnsi="Times New Roman"/>
                <w:b/>
                <w:sz w:val="24"/>
                <w:lang w:val="id-ID"/>
              </w:rPr>
              <w:t xml:space="preserve"> 20</w:t>
            </w:r>
            <w:r>
              <w:rPr>
                <w:rFonts w:ascii="Times New Roman" w:hAnsi="Times New Roman"/>
                <w:b/>
                <w:sz w:val="24"/>
              </w:rPr>
              <w:t xml:space="preserve"> </w:t>
            </w:r>
            <w:r>
              <w:rPr>
                <w:rFonts w:ascii="Times New Roman" w:hAnsi="Times New Roman"/>
                <w:sz w:val="24"/>
                <w:lang w:val="id-ID"/>
              </w:rPr>
              <w:t>.</w:t>
            </w:r>
            <w:r>
              <w:rPr>
                <w:rFonts w:ascii="Times New Roman" w:hAnsi="Times New Roman"/>
                <w:sz w:val="24"/>
              </w:rPr>
              <w:t>..</w:t>
            </w:r>
            <w:r>
              <w:rPr>
                <w:rFonts w:ascii="Times New Roman" w:hAnsi="Times New Roman"/>
                <w:sz w:val="24"/>
                <w:lang w:val="id-ID"/>
              </w:rPr>
              <w:t>..</w:t>
            </w:r>
          </w:p>
          <w:p w:rsidR="002E2EC0" w:rsidRDefault="00316558">
            <w:pPr>
              <w:spacing w:before="60" w:after="60" w:line="240" w:lineRule="auto"/>
              <w:jc w:val="center"/>
              <w:rPr>
                <w:rFonts w:ascii="Times New Roman" w:hAnsi="Times New Roman"/>
                <w:b/>
                <w:sz w:val="24"/>
                <w:lang w:val="id-ID"/>
              </w:rPr>
            </w:pPr>
            <w:r>
              <w:rPr>
                <w:rFonts w:ascii="Times New Roman" w:hAnsi="Times New Roman"/>
                <w:b/>
                <w:sz w:val="24"/>
                <w:lang w:val="id-ID"/>
              </w:rPr>
              <w:t xml:space="preserve">Guru </w:t>
            </w:r>
            <w:r>
              <w:rPr>
                <w:rFonts w:ascii="Times New Roman" w:hAnsi="Times New Roman"/>
                <w:b/>
                <w:sz w:val="24"/>
              </w:rPr>
              <w:t>Mata Pelajaran</w:t>
            </w:r>
          </w:p>
          <w:p w:rsidR="002E2EC0" w:rsidRDefault="002E2EC0">
            <w:pPr>
              <w:spacing w:before="60" w:after="60" w:line="240" w:lineRule="auto"/>
              <w:jc w:val="center"/>
              <w:rPr>
                <w:rFonts w:ascii="Times New Roman" w:hAnsi="Times New Roman"/>
                <w:b/>
                <w:sz w:val="24"/>
                <w:lang w:val="en-ID"/>
              </w:rPr>
            </w:pPr>
          </w:p>
          <w:p w:rsidR="002E2EC0" w:rsidRDefault="002E2EC0">
            <w:pPr>
              <w:spacing w:before="60" w:after="60" w:line="240" w:lineRule="auto"/>
              <w:jc w:val="center"/>
              <w:rPr>
                <w:rFonts w:ascii="Times New Roman" w:hAnsi="Times New Roman"/>
                <w:b/>
                <w:sz w:val="24"/>
                <w:lang w:val="en-ID"/>
              </w:rPr>
            </w:pPr>
          </w:p>
          <w:p w:rsidR="002E2EC0" w:rsidRDefault="00316558">
            <w:pPr>
              <w:spacing w:before="60" w:after="60" w:line="240" w:lineRule="auto"/>
              <w:jc w:val="center"/>
              <w:rPr>
                <w:rFonts w:ascii="Times New Roman" w:hAnsi="Times New Roman"/>
                <w:sz w:val="24"/>
                <w:u w:val="single"/>
                <w:lang w:val="en-ID"/>
              </w:rPr>
            </w:pPr>
            <w:r>
              <w:rPr>
                <w:rFonts w:ascii="Times New Roman" w:hAnsi="Times New Roman"/>
                <w:bCs/>
                <w:sz w:val="24"/>
                <w:u w:val="single"/>
                <w:lang w:val="id-ID"/>
              </w:rPr>
              <w:t>(…………………</w:t>
            </w:r>
            <w:r>
              <w:rPr>
                <w:rFonts w:ascii="Times New Roman" w:hAnsi="Times New Roman"/>
                <w:bCs/>
                <w:sz w:val="24"/>
                <w:u w:val="single"/>
              </w:rPr>
              <w:t>…………</w:t>
            </w:r>
            <w:r>
              <w:rPr>
                <w:rFonts w:ascii="Times New Roman" w:hAnsi="Times New Roman"/>
                <w:bCs/>
                <w:sz w:val="24"/>
                <w:u w:val="single"/>
                <w:lang w:val="id-ID"/>
              </w:rPr>
              <w:t>……..)</w:t>
            </w:r>
          </w:p>
          <w:p w:rsidR="002E2EC0" w:rsidRDefault="00316558">
            <w:pPr>
              <w:spacing w:before="60" w:after="60" w:line="240" w:lineRule="auto"/>
              <w:rPr>
                <w:rFonts w:ascii="Times New Roman" w:hAnsi="Times New Roman"/>
                <w:b/>
                <w:sz w:val="24"/>
              </w:rPr>
            </w:pPr>
            <w:r>
              <w:rPr>
                <w:rFonts w:ascii="Times New Roman" w:hAnsi="Times New Roman"/>
                <w:b/>
                <w:bCs/>
                <w:sz w:val="24"/>
                <w:lang w:val="fi-FI"/>
              </w:rPr>
              <w:t xml:space="preserve">  NIP. </w:t>
            </w:r>
            <w:r>
              <w:rPr>
                <w:rFonts w:ascii="Times New Roman" w:hAnsi="Times New Roman"/>
                <w:bCs/>
                <w:sz w:val="24"/>
                <w:lang w:val="fi-FI"/>
              </w:rPr>
              <w:t>........................................</w:t>
            </w:r>
          </w:p>
        </w:tc>
      </w:tr>
    </w:tbl>
    <w:p w:rsidR="00432045" w:rsidRDefault="00432045">
      <w:pPr>
        <w:spacing w:before="60" w:after="60" w:line="240" w:lineRule="auto"/>
        <w:jc w:val="both"/>
        <w:rPr>
          <w:rFonts w:ascii="Times New Roman" w:hAnsi="Times New Roman"/>
          <w:sz w:val="24"/>
        </w:rPr>
      </w:pPr>
    </w:p>
    <w:sectPr w:rsidR="00432045" w:rsidSect="00D26CFE">
      <w:pgSz w:w="16840" w:h="11907" w:orient="landscape" w:code="9"/>
      <w:pgMar w:top="1418" w:right="1134" w:bottom="1418"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9F4" w:rsidRDefault="00DE09F4">
      <w:pPr>
        <w:spacing w:after="0" w:line="240" w:lineRule="auto"/>
      </w:pPr>
      <w:r>
        <w:separator/>
      </w:r>
    </w:p>
  </w:endnote>
  <w:endnote w:type="continuationSeparator" w:id="1">
    <w:p w:rsidR="00DE09F4" w:rsidRDefault="00DE0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altName w:val="Times New Roman"/>
    <w:panose1 w:val="00000000000000000000"/>
    <w:charset w:val="00"/>
    <w:family w:val="roman"/>
    <w:notTrueType/>
    <w:pitch w:val="default"/>
    <w:sig w:usb0="00000000" w:usb1="00000000" w:usb2="00000000" w:usb3="00000000" w:csb0="00000000" w:csb1="00000000"/>
  </w:font>
  <w:font w:name="Calisto MT">
    <w:charset w:val="00"/>
    <w:family w:val="roman"/>
    <w:pitch w:val="variable"/>
    <w:sig w:usb0="00000003" w:usb1="00000000" w:usb2="00000000" w:usb3="00000000" w:csb0="00000001" w:csb1="00000000"/>
  </w:font>
  <w:font w:name="MS Minchofalt">
    <w:altName w:val="MS Gothic"/>
    <w:panose1 w:val="00000000000000000000"/>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altName w:val="Arial"/>
    <w:charset w:val="00"/>
    <w:family w:val="swiss"/>
    <w:pitch w:val="variable"/>
    <w:sig w:usb0="00000001"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altName w:val="Times New Roman"/>
    <w:charset w:val="00"/>
    <w:family w:val="roman"/>
    <w:pitch w:val="variable"/>
    <w:sig w:usb0="00000001"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9F4" w:rsidRDefault="00DE09F4">
      <w:pPr>
        <w:spacing w:after="0" w:line="240" w:lineRule="auto"/>
      </w:pPr>
      <w:r>
        <w:separator/>
      </w:r>
    </w:p>
  </w:footnote>
  <w:footnote w:type="continuationSeparator" w:id="1">
    <w:p w:rsidR="00DE09F4" w:rsidRDefault="00DE09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5DEB"/>
    <w:multiLevelType w:val="hybridMultilevel"/>
    <w:tmpl w:val="9774A41E"/>
    <w:lvl w:ilvl="0" w:tplc="04210001">
      <w:start w:val="1"/>
      <w:numFmt w:val="bullet"/>
      <w:lvlText w:val=""/>
      <w:lvlJc w:val="left"/>
      <w:pPr>
        <w:ind w:left="720" w:hanging="360"/>
      </w:pPr>
      <w:rPr>
        <w:rFonts w:ascii="Symbol" w:hAnsi="Symbol" w:hint="default"/>
      </w:rPr>
    </w:lvl>
    <w:lvl w:ilvl="1" w:tplc="36F6E944">
      <w:numFmt w:val="bullet"/>
      <w:lvlText w:val="•"/>
      <w:lvlJc w:val="left"/>
      <w:pPr>
        <w:ind w:left="1440" w:hanging="360"/>
      </w:pPr>
      <w:rPr>
        <w:rFonts w:ascii="Times New Roman" w:eastAsia="Calibri" w:hAnsi="Times New Roman" w:cs="Times New Roman" w:hint="default"/>
        <w:b/>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77C36F0"/>
    <w:multiLevelType w:val="hybridMultilevel"/>
    <w:tmpl w:val="8340D646"/>
    <w:lvl w:ilvl="0" w:tplc="03646CE4">
      <w:start w:val="1"/>
      <w:numFmt w:val="bullet"/>
      <w:lvlText w:val=""/>
      <w:lvlJc w:val="left"/>
      <w:pPr>
        <w:tabs>
          <w:tab w:val="num" w:pos="720"/>
        </w:tabs>
        <w:ind w:left="720" w:hanging="360"/>
      </w:pPr>
      <w:rPr>
        <w:rFonts w:ascii="Symbol" w:hAnsi="Symbo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2E6388"/>
    <w:multiLevelType w:val="hybridMultilevel"/>
    <w:tmpl w:val="39526D02"/>
    <w:lvl w:ilvl="0" w:tplc="30080446">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start w:val="1"/>
      <w:numFmt w:val="bullet"/>
      <w:lvlText w:val="o"/>
      <w:lvlJc w:val="left"/>
      <w:pPr>
        <w:ind w:left="1593" w:hanging="360"/>
      </w:pPr>
      <w:rPr>
        <w:rFonts w:ascii="Courier New" w:hAnsi="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nsid w:val="3A3B217D"/>
    <w:multiLevelType w:val="hybridMultilevel"/>
    <w:tmpl w:val="D504A84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536495B"/>
    <w:multiLevelType w:val="hybridMultilevel"/>
    <w:tmpl w:val="4DAE5D10"/>
    <w:lvl w:ilvl="0" w:tplc="914ECA4C">
      <w:start w:val="1"/>
      <w:numFmt w:val="bullet"/>
      <w:lvlText w:val=""/>
      <w:lvlJc w:val="left"/>
      <w:pPr>
        <w:ind w:left="720" w:hanging="360"/>
      </w:pPr>
      <w:rPr>
        <w:rFonts w:ascii="Wingdings" w:hAnsi="Wingdings"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69C61E9"/>
    <w:multiLevelType w:val="hybridMultilevel"/>
    <w:tmpl w:val="675A6584"/>
    <w:lvl w:ilvl="0" w:tplc="04090005">
      <w:start w:val="1"/>
      <w:numFmt w:val="bullet"/>
      <w:lvlText w:val=""/>
      <w:lvlJc w:val="left"/>
      <w:pPr>
        <w:ind w:left="1146" w:hanging="360"/>
      </w:pPr>
      <w:rPr>
        <w:rFonts w:ascii="Wingdings" w:hAnsi="Wingdings" w:hint="default"/>
        <w:sz w:val="2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7C7900E1"/>
    <w:multiLevelType w:val="hybridMultilevel"/>
    <w:tmpl w:val="46742958"/>
    <w:lvl w:ilvl="0" w:tplc="04210005">
      <w:start w:val="1"/>
      <w:numFmt w:val="bullet"/>
      <w:lvlText w:val=""/>
      <w:lvlJc w:val="left"/>
      <w:pPr>
        <w:ind w:left="720" w:hanging="360"/>
      </w:pPr>
      <w:rPr>
        <w:rFonts w:ascii="Wingdings" w:hAnsi="Wingdings" w:hint="default"/>
      </w:rPr>
    </w:lvl>
    <w:lvl w:ilvl="1" w:tplc="A1641AC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2"/>
  </w:num>
  <w:num w:numId="6">
    <w:abstractNumId w:val="5"/>
  </w:num>
  <w:num w:numId="7">
    <w:abstractNumId w:val="6"/>
  </w:num>
  <w:num w:numId="8">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revisionView w:markup="0"/>
  <w:trackRevisions/>
  <w:defaultTabStop w:val="720"/>
  <w:drawingGridHorizontalSpacing w:val="110"/>
  <w:displayHorizontalDrawingGridEvery w:val="2"/>
  <w:characterSpacingControl w:val="doNotCompress"/>
  <w:savePreviewPicture/>
  <w:hdrShapeDefaults>
    <o:shapedefaults v:ext="edit" spidmax="21506"/>
  </w:hdrShapeDefaults>
  <w:footnotePr>
    <w:footnote w:id="0"/>
    <w:footnote w:id="1"/>
  </w:footnotePr>
  <w:endnotePr>
    <w:endnote w:id="0"/>
    <w:endnote w:id="1"/>
  </w:endnotePr>
  <w:compat/>
  <w:rsids>
    <w:rsidRoot w:val="004D1EC8"/>
    <w:rsid w:val="0000157E"/>
    <w:rsid w:val="00006D6F"/>
    <w:rsid w:val="0001092E"/>
    <w:rsid w:val="0001256E"/>
    <w:rsid w:val="00016446"/>
    <w:rsid w:val="00017F17"/>
    <w:rsid w:val="0002149A"/>
    <w:rsid w:val="00021745"/>
    <w:rsid w:val="000223CD"/>
    <w:rsid w:val="00022D84"/>
    <w:rsid w:val="000237C0"/>
    <w:rsid w:val="00033338"/>
    <w:rsid w:val="00036829"/>
    <w:rsid w:val="00040CF2"/>
    <w:rsid w:val="000433F1"/>
    <w:rsid w:val="00045901"/>
    <w:rsid w:val="00047F94"/>
    <w:rsid w:val="0005199E"/>
    <w:rsid w:val="000570CA"/>
    <w:rsid w:val="00057EDA"/>
    <w:rsid w:val="000604F0"/>
    <w:rsid w:val="0006289D"/>
    <w:rsid w:val="00063543"/>
    <w:rsid w:val="00064069"/>
    <w:rsid w:val="00071851"/>
    <w:rsid w:val="00071947"/>
    <w:rsid w:val="00071D2B"/>
    <w:rsid w:val="000765B3"/>
    <w:rsid w:val="000821B5"/>
    <w:rsid w:val="00082EC7"/>
    <w:rsid w:val="00087B26"/>
    <w:rsid w:val="00090294"/>
    <w:rsid w:val="000940BC"/>
    <w:rsid w:val="00094101"/>
    <w:rsid w:val="0009422F"/>
    <w:rsid w:val="00095DF3"/>
    <w:rsid w:val="000A3486"/>
    <w:rsid w:val="000A3ADE"/>
    <w:rsid w:val="000A4F40"/>
    <w:rsid w:val="000A52D8"/>
    <w:rsid w:val="000A5B92"/>
    <w:rsid w:val="000B39E8"/>
    <w:rsid w:val="000B638B"/>
    <w:rsid w:val="000C0D16"/>
    <w:rsid w:val="000C44D8"/>
    <w:rsid w:val="000C5875"/>
    <w:rsid w:val="000C69A8"/>
    <w:rsid w:val="000C7CEA"/>
    <w:rsid w:val="000D364D"/>
    <w:rsid w:val="000D3902"/>
    <w:rsid w:val="000D4922"/>
    <w:rsid w:val="000D76FF"/>
    <w:rsid w:val="000D7E7B"/>
    <w:rsid w:val="000E24F5"/>
    <w:rsid w:val="000E265E"/>
    <w:rsid w:val="000E2980"/>
    <w:rsid w:val="000E2A50"/>
    <w:rsid w:val="000E2AFE"/>
    <w:rsid w:val="000E4E5A"/>
    <w:rsid w:val="000E5E14"/>
    <w:rsid w:val="000E6727"/>
    <w:rsid w:val="000E6BDE"/>
    <w:rsid w:val="000E6C2F"/>
    <w:rsid w:val="000F2397"/>
    <w:rsid w:val="000F2BD5"/>
    <w:rsid w:val="000F3D56"/>
    <w:rsid w:val="000F7545"/>
    <w:rsid w:val="00100C33"/>
    <w:rsid w:val="00102D94"/>
    <w:rsid w:val="00102FBC"/>
    <w:rsid w:val="00104650"/>
    <w:rsid w:val="00105064"/>
    <w:rsid w:val="00105212"/>
    <w:rsid w:val="00106B63"/>
    <w:rsid w:val="00110ADD"/>
    <w:rsid w:val="00113455"/>
    <w:rsid w:val="00113696"/>
    <w:rsid w:val="00115148"/>
    <w:rsid w:val="0011685E"/>
    <w:rsid w:val="00116E8A"/>
    <w:rsid w:val="001206C3"/>
    <w:rsid w:val="00122E7F"/>
    <w:rsid w:val="001260B1"/>
    <w:rsid w:val="00126B40"/>
    <w:rsid w:val="00132609"/>
    <w:rsid w:val="001327F1"/>
    <w:rsid w:val="00134562"/>
    <w:rsid w:val="0013534E"/>
    <w:rsid w:val="00135D08"/>
    <w:rsid w:val="00136DCC"/>
    <w:rsid w:val="00140971"/>
    <w:rsid w:val="00140A24"/>
    <w:rsid w:val="00145031"/>
    <w:rsid w:val="001451AA"/>
    <w:rsid w:val="001452DE"/>
    <w:rsid w:val="001478BF"/>
    <w:rsid w:val="00147B8B"/>
    <w:rsid w:val="00150C79"/>
    <w:rsid w:val="00155DE9"/>
    <w:rsid w:val="0015617F"/>
    <w:rsid w:val="00163D5B"/>
    <w:rsid w:val="00166A74"/>
    <w:rsid w:val="00166F0F"/>
    <w:rsid w:val="001677AA"/>
    <w:rsid w:val="00171709"/>
    <w:rsid w:val="00171B2A"/>
    <w:rsid w:val="00175DC6"/>
    <w:rsid w:val="00182899"/>
    <w:rsid w:val="00182C36"/>
    <w:rsid w:val="001846DD"/>
    <w:rsid w:val="00185246"/>
    <w:rsid w:val="00191413"/>
    <w:rsid w:val="001915D6"/>
    <w:rsid w:val="00193FE2"/>
    <w:rsid w:val="001A11B3"/>
    <w:rsid w:val="001A5048"/>
    <w:rsid w:val="001A7D83"/>
    <w:rsid w:val="001B1970"/>
    <w:rsid w:val="001B231F"/>
    <w:rsid w:val="001B68F4"/>
    <w:rsid w:val="001B7678"/>
    <w:rsid w:val="001C3A7A"/>
    <w:rsid w:val="001C601A"/>
    <w:rsid w:val="001C747C"/>
    <w:rsid w:val="001D0445"/>
    <w:rsid w:val="001D29D3"/>
    <w:rsid w:val="001D4248"/>
    <w:rsid w:val="001D530B"/>
    <w:rsid w:val="001D5858"/>
    <w:rsid w:val="001D5D34"/>
    <w:rsid w:val="001D7561"/>
    <w:rsid w:val="001D78A5"/>
    <w:rsid w:val="001E0E10"/>
    <w:rsid w:val="001E2662"/>
    <w:rsid w:val="001E29D2"/>
    <w:rsid w:val="001E4985"/>
    <w:rsid w:val="001E574E"/>
    <w:rsid w:val="001E6BC2"/>
    <w:rsid w:val="001E6FC0"/>
    <w:rsid w:val="001F112C"/>
    <w:rsid w:val="001F3C98"/>
    <w:rsid w:val="001F58F2"/>
    <w:rsid w:val="001F6C81"/>
    <w:rsid w:val="001F76AC"/>
    <w:rsid w:val="0020004C"/>
    <w:rsid w:val="00210178"/>
    <w:rsid w:val="00211EBA"/>
    <w:rsid w:val="002147CC"/>
    <w:rsid w:val="00216EC1"/>
    <w:rsid w:val="00221DF1"/>
    <w:rsid w:val="00227088"/>
    <w:rsid w:val="00233D2F"/>
    <w:rsid w:val="00234E6F"/>
    <w:rsid w:val="00241064"/>
    <w:rsid w:val="00241AA6"/>
    <w:rsid w:val="00246474"/>
    <w:rsid w:val="00247347"/>
    <w:rsid w:val="002508E9"/>
    <w:rsid w:val="002522C9"/>
    <w:rsid w:val="00253CA0"/>
    <w:rsid w:val="00255E4B"/>
    <w:rsid w:val="0025745C"/>
    <w:rsid w:val="002575F6"/>
    <w:rsid w:val="00263BE9"/>
    <w:rsid w:val="00264DE3"/>
    <w:rsid w:val="0026537C"/>
    <w:rsid w:val="0026586B"/>
    <w:rsid w:val="00267011"/>
    <w:rsid w:val="00270313"/>
    <w:rsid w:val="00271C40"/>
    <w:rsid w:val="00276922"/>
    <w:rsid w:val="00277707"/>
    <w:rsid w:val="00277C83"/>
    <w:rsid w:val="00282217"/>
    <w:rsid w:val="00285CBF"/>
    <w:rsid w:val="002878FC"/>
    <w:rsid w:val="002879F9"/>
    <w:rsid w:val="002903AB"/>
    <w:rsid w:val="00290DFB"/>
    <w:rsid w:val="00291681"/>
    <w:rsid w:val="00292E6A"/>
    <w:rsid w:val="00296E57"/>
    <w:rsid w:val="0029728A"/>
    <w:rsid w:val="002A3620"/>
    <w:rsid w:val="002A3C43"/>
    <w:rsid w:val="002A51D0"/>
    <w:rsid w:val="002A5307"/>
    <w:rsid w:val="002A687B"/>
    <w:rsid w:val="002B22A3"/>
    <w:rsid w:val="002B37D1"/>
    <w:rsid w:val="002C1E63"/>
    <w:rsid w:val="002C321B"/>
    <w:rsid w:val="002C5905"/>
    <w:rsid w:val="002C5C39"/>
    <w:rsid w:val="002C614C"/>
    <w:rsid w:val="002D193C"/>
    <w:rsid w:val="002D5043"/>
    <w:rsid w:val="002D7DF1"/>
    <w:rsid w:val="002E0180"/>
    <w:rsid w:val="002E2EC0"/>
    <w:rsid w:val="002E495B"/>
    <w:rsid w:val="002E70EC"/>
    <w:rsid w:val="002E7219"/>
    <w:rsid w:val="002E78F0"/>
    <w:rsid w:val="002E7EBC"/>
    <w:rsid w:val="002F3064"/>
    <w:rsid w:val="002F389C"/>
    <w:rsid w:val="002F4300"/>
    <w:rsid w:val="002F47A9"/>
    <w:rsid w:val="002F5621"/>
    <w:rsid w:val="00302008"/>
    <w:rsid w:val="00303516"/>
    <w:rsid w:val="00304271"/>
    <w:rsid w:val="00305007"/>
    <w:rsid w:val="0030750A"/>
    <w:rsid w:val="00307CCC"/>
    <w:rsid w:val="003104E6"/>
    <w:rsid w:val="00311211"/>
    <w:rsid w:val="00314D03"/>
    <w:rsid w:val="0031506E"/>
    <w:rsid w:val="00315D39"/>
    <w:rsid w:val="00316558"/>
    <w:rsid w:val="00326B57"/>
    <w:rsid w:val="003358BF"/>
    <w:rsid w:val="003445CD"/>
    <w:rsid w:val="00350F0F"/>
    <w:rsid w:val="003678C7"/>
    <w:rsid w:val="00371A67"/>
    <w:rsid w:val="0037245B"/>
    <w:rsid w:val="0037358D"/>
    <w:rsid w:val="00373EB5"/>
    <w:rsid w:val="0037493F"/>
    <w:rsid w:val="0037522C"/>
    <w:rsid w:val="00375DA4"/>
    <w:rsid w:val="003809B3"/>
    <w:rsid w:val="00381214"/>
    <w:rsid w:val="00381870"/>
    <w:rsid w:val="00381F54"/>
    <w:rsid w:val="0038300E"/>
    <w:rsid w:val="003865B6"/>
    <w:rsid w:val="00387119"/>
    <w:rsid w:val="00387D21"/>
    <w:rsid w:val="00390010"/>
    <w:rsid w:val="00391874"/>
    <w:rsid w:val="0039400E"/>
    <w:rsid w:val="00396D60"/>
    <w:rsid w:val="00397960"/>
    <w:rsid w:val="003A17FE"/>
    <w:rsid w:val="003A7119"/>
    <w:rsid w:val="003B1339"/>
    <w:rsid w:val="003B257B"/>
    <w:rsid w:val="003C2B7B"/>
    <w:rsid w:val="003C760B"/>
    <w:rsid w:val="003D0510"/>
    <w:rsid w:val="003D5437"/>
    <w:rsid w:val="003D6032"/>
    <w:rsid w:val="003D7FE5"/>
    <w:rsid w:val="003E23F0"/>
    <w:rsid w:val="003E2905"/>
    <w:rsid w:val="003E331E"/>
    <w:rsid w:val="003E5605"/>
    <w:rsid w:val="003E7226"/>
    <w:rsid w:val="003E7852"/>
    <w:rsid w:val="003F04FA"/>
    <w:rsid w:val="004009D4"/>
    <w:rsid w:val="00403FF7"/>
    <w:rsid w:val="0041105C"/>
    <w:rsid w:val="0041470D"/>
    <w:rsid w:val="00415EE9"/>
    <w:rsid w:val="0042254C"/>
    <w:rsid w:val="004229BA"/>
    <w:rsid w:val="00424BB2"/>
    <w:rsid w:val="00425A19"/>
    <w:rsid w:val="00430D34"/>
    <w:rsid w:val="00430E29"/>
    <w:rsid w:val="00432045"/>
    <w:rsid w:val="00434D2D"/>
    <w:rsid w:val="00437E0F"/>
    <w:rsid w:val="004410D3"/>
    <w:rsid w:val="004429D8"/>
    <w:rsid w:val="00447004"/>
    <w:rsid w:val="00447EDC"/>
    <w:rsid w:val="00451272"/>
    <w:rsid w:val="00456EC4"/>
    <w:rsid w:val="0046122F"/>
    <w:rsid w:val="00462B3C"/>
    <w:rsid w:val="0046778A"/>
    <w:rsid w:val="004746FB"/>
    <w:rsid w:val="004826EF"/>
    <w:rsid w:val="004834AA"/>
    <w:rsid w:val="00483C7A"/>
    <w:rsid w:val="00485378"/>
    <w:rsid w:val="00486472"/>
    <w:rsid w:val="004872A8"/>
    <w:rsid w:val="00487AAE"/>
    <w:rsid w:val="00492C08"/>
    <w:rsid w:val="004933BB"/>
    <w:rsid w:val="004960A6"/>
    <w:rsid w:val="00497E78"/>
    <w:rsid w:val="004A2EDD"/>
    <w:rsid w:val="004A4625"/>
    <w:rsid w:val="004A62EF"/>
    <w:rsid w:val="004A6D26"/>
    <w:rsid w:val="004A77F4"/>
    <w:rsid w:val="004B06C2"/>
    <w:rsid w:val="004B0711"/>
    <w:rsid w:val="004B1F68"/>
    <w:rsid w:val="004B210C"/>
    <w:rsid w:val="004B25C5"/>
    <w:rsid w:val="004B4D58"/>
    <w:rsid w:val="004B634B"/>
    <w:rsid w:val="004B7C25"/>
    <w:rsid w:val="004C19A2"/>
    <w:rsid w:val="004C21F9"/>
    <w:rsid w:val="004C301F"/>
    <w:rsid w:val="004C35A3"/>
    <w:rsid w:val="004C4F07"/>
    <w:rsid w:val="004C62E5"/>
    <w:rsid w:val="004D1EC8"/>
    <w:rsid w:val="004D62A7"/>
    <w:rsid w:val="004D674D"/>
    <w:rsid w:val="004D6A09"/>
    <w:rsid w:val="004E451A"/>
    <w:rsid w:val="004E6F08"/>
    <w:rsid w:val="004F1D3C"/>
    <w:rsid w:val="004F32A6"/>
    <w:rsid w:val="004F4019"/>
    <w:rsid w:val="004F60CB"/>
    <w:rsid w:val="004F6B38"/>
    <w:rsid w:val="004F6E45"/>
    <w:rsid w:val="004F7050"/>
    <w:rsid w:val="00500C7B"/>
    <w:rsid w:val="00500F0E"/>
    <w:rsid w:val="00504E71"/>
    <w:rsid w:val="00505015"/>
    <w:rsid w:val="00505428"/>
    <w:rsid w:val="00506B2A"/>
    <w:rsid w:val="00507512"/>
    <w:rsid w:val="00511A4C"/>
    <w:rsid w:val="0051303A"/>
    <w:rsid w:val="00514F9E"/>
    <w:rsid w:val="00516E31"/>
    <w:rsid w:val="00521019"/>
    <w:rsid w:val="00521B30"/>
    <w:rsid w:val="00521BA1"/>
    <w:rsid w:val="0052200C"/>
    <w:rsid w:val="00525761"/>
    <w:rsid w:val="00525C1A"/>
    <w:rsid w:val="005261BB"/>
    <w:rsid w:val="00532D62"/>
    <w:rsid w:val="005348F1"/>
    <w:rsid w:val="005359BE"/>
    <w:rsid w:val="00541B93"/>
    <w:rsid w:val="005446E1"/>
    <w:rsid w:val="005524DF"/>
    <w:rsid w:val="00560C71"/>
    <w:rsid w:val="00564082"/>
    <w:rsid w:val="00566F2C"/>
    <w:rsid w:val="00573390"/>
    <w:rsid w:val="0057368F"/>
    <w:rsid w:val="005801A6"/>
    <w:rsid w:val="00580EDB"/>
    <w:rsid w:val="0058309D"/>
    <w:rsid w:val="00586485"/>
    <w:rsid w:val="0059219B"/>
    <w:rsid w:val="00592932"/>
    <w:rsid w:val="00595368"/>
    <w:rsid w:val="005954F9"/>
    <w:rsid w:val="005A38BD"/>
    <w:rsid w:val="005A5E6A"/>
    <w:rsid w:val="005A6452"/>
    <w:rsid w:val="005B0C64"/>
    <w:rsid w:val="005B2363"/>
    <w:rsid w:val="005B2613"/>
    <w:rsid w:val="005B4293"/>
    <w:rsid w:val="005C1EA8"/>
    <w:rsid w:val="005C3BF3"/>
    <w:rsid w:val="005C6BA8"/>
    <w:rsid w:val="005C72D6"/>
    <w:rsid w:val="005C750D"/>
    <w:rsid w:val="005D0EAA"/>
    <w:rsid w:val="005D48BC"/>
    <w:rsid w:val="005D7D28"/>
    <w:rsid w:val="005E2014"/>
    <w:rsid w:val="005E5327"/>
    <w:rsid w:val="005F1B51"/>
    <w:rsid w:val="005F6B13"/>
    <w:rsid w:val="0060074A"/>
    <w:rsid w:val="006025D9"/>
    <w:rsid w:val="00603C21"/>
    <w:rsid w:val="0060524A"/>
    <w:rsid w:val="0061173D"/>
    <w:rsid w:val="006129B7"/>
    <w:rsid w:val="0061462C"/>
    <w:rsid w:val="0062038E"/>
    <w:rsid w:val="006225F5"/>
    <w:rsid w:val="00623CE6"/>
    <w:rsid w:val="00627266"/>
    <w:rsid w:val="006304F0"/>
    <w:rsid w:val="00630DB1"/>
    <w:rsid w:val="00630E79"/>
    <w:rsid w:val="00633E8A"/>
    <w:rsid w:val="00636641"/>
    <w:rsid w:val="00636E99"/>
    <w:rsid w:val="0063721E"/>
    <w:rsid w:val="00637821"/>
    <w:rsid w:val="00641F86"/>
    <w:rsid w:val="00643772"/>
    <w:rsid w:val="00645BCA"/>
    <w:rsid w:val="00646454"/>
    <w:rsid w:val="006465A1"/>
    <w:rsid w:val="00647C3C"/>
    <w:rsid w:val="0065221B"/>
    <w:rsid w:val="00653FDA"/>
    <w:rsid w:val="006545FC"/>
    <w:rsid w:val="0065664D"/>
    <w:rsid w:val="00660B98"/>
    <w:rsid w:val="006657E1"/>
    <w:rsid w:val="00666355"/>
    <w:rsid w:val="00670175"/>
    <w:rsid w:val="00672CFE"/>
    <w:rsid w:val="0067382B"/>
    <w:rsid w:val="00673F46"/>
    <w:rsid w:val="00675CD3"/>
    <w:rsid w:val="006776EA"/>
    <w:rsid w:val="00680321"/>
    <w:rsid w:val="00682B55"/>
    <w:rsid w:val="00691FCB"/>
    <w:rsid w:val="006933E0"/>
    <w:rsid w:val="00695BC2"/>
    <w:rsid w:val="006A0323"/>
    <w:rsid w:val="006A40F5"/>
    <w:rsid w:val="006A4C9B"/>
    <w:rsid w:val="006B048B"/>
    <w:rsid w:val="006B4F0E"/>
    <w:rsid w:val="006B574C"/>
    <w:rsid w:val="006C1F01"/>
    <w:rsid w:val="006C5078"/>
    <w:rsid w:val="006C79B6"/>
    <w:rsid w:val="006C7D48"/>
    <w:rsid w:val="006D0EB1"/>
    <w:rsid w:val="006D1FF9"/>
    <w:rsid w:val="006D2292"/>
    <w:rsid w:val="006D665F"/>
    <w:rsid w:val="006E36C8"/>
    <w:rsid w:val="006E4FC7"/>
    <w:rsid w:val="006E6ED9"/>
    <w:rsid w:val="006F0A64"/>
    <w:rsid w:val="006F0D5F"/>
    <w:rsid w:val="006F3FEE"/>
    <w:rsid w:val="006F49EA"/>
    <w:rsid w:val="006F71DF"/>
    <w:rsid w:val="006F7F0F"/>
    <w:rsid w:val="00700793"/>
    <w:rsid w:val="00702A63"/>
    <w:rsid w:val="00703DB0"/>
    <w:rsid w:val="007044C1"/>
    <w:rsid w:val="007046D0"/>
    <w:rsid w:val="00704A6C"/>
    <w:rsid w:val="0070686F"/>
    <w:rsid w:val="00711789"/>
    <w:rsid w:val="007130EA"/>
    <w:rsid w:val="00713AFE"/>
    <w:rsid w:val="00713D83"/>
    <w:rsid w:val="00715456"/>
    <w:rsid w:val="00717393"/>
    <w:rsid w:val="00721B7D"/>
    <w:rsid w:val="00726B2E"/>
    <w:rsid w:val="007303E7"/>
    <w:rsid w:val="00731F8D"/>
    <w:rsid w:val="00733D93"/>
    <w:rsid w:val="00733F3C"/>
    <w:rsid w:val="0074012F"/>
    <w:rsid w:val="007416FC"/>
    <w:rsid w:val="00741F7E"/>
    <w:rsid w:val="007423DB"/>
    <w:rsid w:val="00743487"/>
    <w:rsid w:val="00744B9E"/>
    <w:rsid w:val="0074595D"/>
    <w:rsid w:val="00750BF2"/>
    <w:rsid w:val="00752859"/>
    <w:rsid w:val="0075331B"/>
    <w:rsid w:val="0076007D"/>
    <w:rsid w:val="00762B20"/>
    <w:rsid w:val="0076346E"/>
    <w:rsid w:val="00763A14"/>
    <w:rsid w:val="00766B1C"/>
    <w:rsid w:val="007679C9"/>
    <w:rsid w:val="00772A21"/>
    <w:rsid w:val="007740DC"/>
    <w:rsid w:val="00774785"/>
    <w:rsid w:val="00775420"/>
    <w:rsid w:val="007853A0"/>
    <w:rsid w:val="007854CE"/>
    <w:rsid w:val="00790435"/>
    <w:rsid w:val="007942F2"/>
    <w:rsid w:val="007944F7"/>
    <w:rsid w:val="00795CD7"/>
    <w:rsid w:val="00797941"/>
    <w:rsid w:val="00797976"/>
    <w:rsid w:val="007A0E06"/>
    <w:rsid w:val="007A1F6A"/>
    <w:rsid w:val="007A63A8"/>
    <w:rsid w:val="007B14C4"/>
    <w:rsid w:val="007B18FC"/>
    <w:rsid w:val="007B6ABB"/>
    <w:rsid w:val="007C1739"/>
    <w:rsid w:val="007C4FCF"/>
    <w:rsid w:val="007C57BC"/>
    <w:rsid w:val="007C6CC7"/>
    <w:rsid w:val="007C7AD7"/>
    <w:rsid w:val="007D3703"/>
    <w:rsid w:val="007D3AE3"/>
    <w:rsid w:val="007E0D44"/>
    <w:rsid w:val="007E4C0A"/>
    <w:rsid w:val="007E5630"/>
    <w:rsid w:val="007F0FCC"/>
    <w:rsid w:val="007F140A"/>
    <w:rsid w:val="007F6C50"/>
    <w:rsid w:val="007F6F56"/>
    <w:rsid w:val="007F79C4"/>
    <w:rsid w:val="0080432C"/>
    <w:rsid w:val="00807C71"/>
    <w:rsid w:val="00807C93"/>
    <w:rsid w:val="00807CBF"/>
    <w:rsid w:val="008109C0"/>
    <w:rsid w:val="008110F2"/>
    <w:rsid w:val="00812396"/>
    <w:rsid w:val="008178BF"/>
    <w:rsid w:val="00822473"/>
    <w:rsid w:val="00823744"/>
    <w:rsid w:val="008271DF"/>
    <w:rsid w:val="00831954"/>
    <w:rsid w:val="00834314"/>
    <w:rsid w:val="00841A29"/>
    <w:rsid w:val="0084257E"/>
    <w:rsid w:val="00844C87"/>
    <w:rsid w:val="008469F7"/>
    <w:rsid w:val="0085099B"/>
    <w:rsid w:val="00854EE9"/>
    <w:rsid w:val="00857BF8"/>
    <w:rsid w:val="00863BA3"/>
    <w:rsid w:val="00864CC3"/>
    <w:rsid w:val="0087014F"/>
    <w:rsid w:val="00873D08"/>
    <w:rsid w:val="00874E2B"/>
    <w:rsid w:val="00876D55"/>
    <w:rsid w:val="00877AD5"/>
    <w:rsid w:val="00886AF7"/>
    <w:rsid w:val="0089046B"/>
    <w:rsid w:val="00893039"/>
    <w:rsid w:val="0089470E"/>
    <w:rsid w:val="0089475C"/>
    <w:rsid w:val="008962AD"/>
    <w:rsid w:val="00896E56"/>
    <w:rsid w:val="008A2478"/>
    <w:rsid w:val="008A2587"/>
    <w:rsid w:val="008A30A1"/>
    <w:rsid w:val="008A7455"/>
    <w:rsid w:val="008B074C"/>
    <w:rsid w:val="008B5A25"/>
    <w:rsid w:val="008C04CF"/>
    <w:rsid w:val="008C3249"/>
    <w:rsid w:val="008C6972"/>
    <w:rsid w:val="008C713A"/>
    <w:rsid w:val="008D1516"/>
    <w:rsid w:val="008D4121"/>
    <w:rsid w:val="008D4B54"/>
    <w:rsid w:val="008D53DC"/>
    <w:rsid w:val="008D6AC1"/>
    <w:rsid w:val="008D7D12"/>
    <w:rsid w:val="008E1A5A"/>
    <w:rsid w:val="008E2C8F"/>
    <w:rsid w:val="008E2FD2"/>
    <w:rsid w:val="008E55A7"/>
    <w:rsid w:val="008E7164"/>
    <w:rsid w:val="008F0263"/>
    <w:rsid w:val="008F0F79"/>
    <w:rsid w:val="008F5D47"/>
    <w:rsid w:val="008F5EC0"/>
    <w:rsid w:val="008F653E"/>
    <w:rsid w:val="008F71C8"/>
    <w:rsid w:val="009008EF"/>
    <w:rsid w:val="0090240B"/>
    <w:rsid w:val="009038B5"/>
    <w:rsid w:val="00904F4D"/>
    <w:rsid w:val="009052EB"/>
    <w:rsid w:val="00906756"/>
    <w:rsid w:val="009123C2"/>
    <w:rsid w:val="00914853"/>
    <w:rsid w:val="00915C9A"/>
    <w:rsid w:val="00917AD8"/>
    <w:rsid w:val="00922980"/>
    <w:rsid w:val="00923402"/>
    <w:rsid w:val="0093038D"/>
    <w:rsid w:val="00935CD7"/>
    <w:rsid w:val="00936EE5"/>
    <w:rsid w:val="00937A41"/>
    <w:rsid w:val="0094090E"/>
    <w:rsid w:val="00941292"/>
    <w:rsid w:val="0094145E"/>
    <w:rsid w:val="009476B7"/>
    <w:rsid w:val="009565F5"/>
    <w:rsid w:val="00963211"/>
    <w:rsid w:val="00966AEF"/>
    <w:rsid w:val="009713F6"/>
    <w:rsid w:val="0097219B"/>
    <w:rsid w:val="00975782"/>
    <w:rsid w:val="009800F5"/>
    <w:rsid w:val="00980F50"/>
    <w:rsid w:val="00981C55"/>
    <w:rsid w:val="00982E88"/>
    <w:rsid w:val="00991198"/>
    <w:rsid w:val="00993D18"/>
    <w:rsid w:val="00993FFF"/>
    <w:rsid w:val="009A011D"/>
    <w:rsid w:val="009A22E8"/>
    <w:rsid w:val="009A2910"/>
    <w:rsid w:val="009A4898"/>
    <w:rsid w:val="009A52B7"/>
    <w:rsid w:val="009B00A4"/>
    <w:rsid w:val="009B336F"/>
    <w:rsid w:val="009B4502"/>
    <w:rsid w:val="009B4CAD"/>
    <w:rsid w:val="009B7552"/>
    <w:rsid w:val="009C3AB5"/>
    <w:rsid w:val="009C54F1"/>
    <w:rsid w:val="009D07E7"/>
    <w:rsid w:val="009D7B4D"/>
    <w:rsid w:val="009E0679"/>
    <w:rsid w:val="009E4230"/>
    <w:rsid w:val="009E5170"/>
    <w:rsid w:val="009E51B1"/>
    <w:rsid w:val="009E623B"/>
    <w:rsid w:val="009E79C7"/>
    <w:rsid w:val="009F0381"/>
    <w:rsid w:val="009F0D4F"/>
    <w:rsid w:val="009F152B"/>
    <w:rsid w:val="009F1730"/>
    <w:rsid w:val="009F31D2"/>
    <w:rsid w:val="009F4118"/>
    <w:rsid w:val="009F666A"/>
    <w:rsid w:val="009F695F"/>
    <w:rsid w:val="00A035AE"/>
    <w:rsid w:val="00A11063"/>
    <w:rsid w:val="00A122F3"/>
    <w:rsid w:val="00A13F2A"/>
    <w:rsid w:val="00A14708"/>
    <w:rsid w:val="00A164A3"/>
    <w:rsid w:val="00A1658A"/>
    <w:rsid w:val="00A16A8A"/>
    <w:rsid w:val="00A21004"/>
    <w:rsid w:val="00A21B55"/>
    <w:rsid w:val="00A23D7E"/>
    <w:rsid w:val="00A24225"/>
    <w:rsid w:val="00A25BAB"/>
    <w:rsid w:val="00A26657"/>
    <w:rsid w:val="00A273F0"/>
    <w:rsid w:val="00A303AF"/>
    <w:rsid w:val="00A32DAE"/>
    <w:rsid w:val="00A34D05"/>
    <w:rsid w:val="00A410A5"/>
    <w:rsid w:val="00A43B41"/>
    <w:rsid w:val="00A462AB"/>
    <w:rsid w:val="00A476E4"/>
    <w:rsid w:val="00A50FD4"/>
    <w:rsid w:val="00A51635"/>
    <w:rsid w:val="00A55A2C"/>
    <w:rsid w:val="00A56BAA"/>
    <w:rsid w:val="00A62E24"/>
    <w:rsid w:val="00A63389"/>
    <w:rsid w:val="00A64905"/>
    <w:rsid w:val="00A66E6C"/>
    <w:rsid w:val="00A721FE"/>
    <w:rsid w:val="00A73376"/>
    <w:rsid w:val="00A74EB8"/>
    <w:rsid w:val="00A7518F"/>
    <w:rsid w:val="00A753C9"/>
    <w:rsid w:val="00A77BD0"/>
    <w:rsid w:val="00A83C65"/>
    <w:rsid w:val="00A844FE"/>
    <w:rsid w:val="00A84DCB"/>
    <w:rsid w:val="00A84E1F"/>
    <w:rsid w:val="00A91B20"/>
    <w:rsid w:val="00AA1D70"/>
    <w:rsid w:val="00AA2938"/>
    <w:rsid w:val="00AA434D"/>
    <w:rsid w:val="00AA4660"/>
    <w:rsid w:val="00AA4832"/>
    <w:rsid w:val="00AA4BEF"/>
    <w:rsid w:val="00AA7E50"/>
    <w:rsid w:val="00AB046C"/>
    <w:rsid w:val="00AB2A31"/>
    <w:rsid w:val="00AB345C"/>
    <w:rsid w:val="00AB5935"/>
    <w:rsid w:val="00AB728E"/>
    <w:rsid w:val="00AC0196"/>
    <w:rsid w:val="00AC245A"/>
    <w:rsid w:val="00AC25C2"/>
    <w:rsid w:val="00AC2EC5"/>
    <w:rsid w:val="00AC4D8C"/>
    <w:rsid w:val="00AD0847"/>
    <w:rsid w:val="00AD1276"/>
    <w:rsid w:val="00AD1E3B"/>
    <w:rsid w:val="00AD75CF"/>
    <w:rsid w:val="00AD785D"/>
    <w:rsid w:val="00AD7F98"/>
    <w:rsid w:val="00AE07E7"/>
    <w:rsid w:val="00AF308A"/>
    <w:rsid w:val="00AF5C31"/>
    <w:rsid w:val="00AF67EE"/>
    <w:rsid w:val="00AF7957"/>
    <w:rsid w:val="00B01ACE"/>
    <w:rsid w:val="00B102C4"/>
    <w:rsid w:val="00B111E2"/>
    <w:rsid w:val="00B12E75"/>
    <w:rsid w:val="00B132F6"/>
    <w:rsid w:val="00B14B24"/>
    <w:rsid w:val="00B20186"/>
    <w:rsid w:val="00B20190"/>
    <w:rsid w:val="00B21DDD"/>
    <w:rsid w:val="00B22CA3"/>
    <w:rsid w:val="00B277BA"/>
    <w:rsid w:val="00B32D35"/>
    <w:rsid w:val="00B338EA"/>
    <w:rsid w:val="00B3397C"/>
    <w:rsid w:val="00B354D6"/>
    <w:rsid w:val="00B419E3"/>
    <w:rsid w:val="00B423A1"/>
    <w:rsid w:val="00B43A23"/>
    <w:rsid w:val="00B4411C"/>
    <w:rsid w:val="00B45608"/>
    <w:rsid w:val="00B45B18"/>
    <w:rsid w:val="00B46F75"/>
    <w:rsid w:val="00B47FA8"/>
    <w:rsid w:val="00B542D6"/>
    <w:rsid w:val="00B579F2"/>
    <w:rsid w:val="00B57A64"/>
    <w:rsid w:val="00B60A3B"/>
    <w:rsid w:val="00B635AF"/>
    <w:rsid w:val="00B66187"/>
    <w:rsid w:val="00B72287"/>
    <w:rsid w:val="00B767C0"/>
    <w:rsid w:val="00B807FE"/>
    <w:rsid w:val="00B824D8"/>
    <w:rsid w:val="00B85E5E"/>
    <w:rsid w:val="00B9354E"/>
    <w:rsid w:val="00B95B52"/>
    <w:rsid w:val="00BA495A"/>
    <w:rsid w:val="00BA520B"/>
    <w:rsid w:val="00BB23A4"/>
    <w:rsid w:val="00BB61A2"/>
    <w:rsid w:val="00BC012A"/>
    <w:rsid w:val="00BC0F00"/>
    <w:rsid w:val="00BC29C7"/>
    <w:rsid w:val="00BC6559"/>
    <w:rsid w:val="00BC6B05"/>
    <w:rsid w:val="00BD4C48"/>
    <w:rsid w:val="00BD6DA3"/>
    <w:rsid w:val="00BE17EA"/>
    <w:rsid w:val="00BE3D8C"/>
    <w:rsid w:val="00BE59C6"/>
    <w:rsid w:val="00BE663D"/>
    <w:rsid w:val="00BF108B"/>
    <w:rsid w:val="00BF1AEA"/>
    <w:rsid w:val="00BF3946"/>
    <w:rsid w:val="00BF3CD0"/>
    <w:rsid w:val="00BF3FAD"/>
    <w:rsid w:val="00BF4EC6"/>
    <w:rsid w:val="00BF7963"/>
    <w:rsid w:val="00BF79B5"/>
    <w:rsid w:val="00C002AD"/>
    <w:rsid w:val="00C02195"/>
    <w:rsid w:val="00C030AC"/>
    <w:rsid w:val="00C0319C"/>
    <w:rsid w:val="00C042B5"/>
    <w:rsid w:val="00C04607"/>
    <w:rsid w:val="00C04BC4"/>
    <w:rsid w:val="00C04BD4"/>
    <w:rsid w:val="00C07BB4"/>
    <w:rsid w:val="00C11650"/>
    <w:rsid w:val="00C124D5"/>
    <w:rsid w:val="00C130FD"/>
    <w:rsid w:val="00C1456C"/>
    <w:rsid w:val="00C26CE8"/>
    <w:rsid w:val="00C34D7F"/>
    <w:rsid w:val="00C36ED4"/>
    <w:rsid w:val="00C40724"/>
    <w:rsid w:val="00C42266"/>
    <w:rsid w:val="00C42319"/>
    <w:rsid w:val="00C435BB"/>
    <w:rsid w:val="00C44DDA"/>
    <w:rsid w:val="00C4597E"/>
    <w:rsid w:val="00C46388"/>
    <w:rsid w:val="00C47F95"/>
    <w:rsid w:val="00C533F4"/>
    <w:rsid w:val="00C55771"/>
    <w:rsid w:val="00C56271"/>
    <w:rsid w:val="00C60DC2"/>
    <w:rsid w:val="00C61112"/>
    <w:rsid w:val="00C634BA"/>
    <w:rsid w:val="00C64D09"/>
    <w:rsid w:val="00C660E3"/>
    <w:rsid w:val="00C66856"/>
    <w:rsid w:val="00C7070F"/>
    <w:rsid w:val="00C70DC6"/>
    <w:rsid w:val="00C7112D"/>
    <w:rsid w:val="00C762ED"/>
    <w:rsid w:val="00C76669"/>
    <w:rsid w:val="00C80BF9"/>
    <w:rsid w:val="00C81461"/>
    <w:rsid w:val="00C823A5"/>
    <w:rsid w:val="00C83641"/>
    <w:rsid w:val="00C83ADF"/>
    <w:rsid w:val="00C8651B"/>
    <w:rsid w:val="00C949B6"/>
    <w:rsid w:val="00CA09AA"/>
    <w:rsid w:val="00CA2C66"/>
    <w:rsid w:val="00CA3F11"/>
    <w:rsid w:val="00CA4ABA"/>
    <w:rsid w:val="00CA5295"/>
    <w:rsid w:val="00CA5BC8"/>
    <w:rsid w:val="00CB0B8E"/>
    <w:rsid w:val="00CB3ED0"/>
    <w:rsid w:val="00CB51B5"/>
    <w:rsid w:val="00CB6721"/>
    <w:rsid w:val="00CC42D2"/>
    <w:rsid w:val="00CC495D"/>
    <w:rsid w:val="00CC7849"/>
    <w:rsid w:val="00CD20D2"/>
    <w:rsid w:val="00CD3A93"/>
    <w:rsid w:val="00CD3F2C"/>
    <w:rsid w:val="00CE07A0"/>
    <w:rsid w:val="00CE4461"/>
    <w:rsid w:val="00CE632E"/>
    <w:rsid w:val="00CE74F0"/>
    <w:rsid w:val="00CE78A6"/>
    <w:rsid w:val="00CF5CF5"/>
    <w:rsid w:val="00D012A6"/>
    <w:rsid w:val="00D02BFB"/>
    <w:rsid w:val="00D030BE"/>
    <w:rsid w:val="00D04A80"/>
    <w:rsid w:val="00D04BD9"/>
    <w:rsid w:val="00D0507C"/>
    <w:rsid w:val="00D060A3"/>
    <w:rsid w:val="00D06F8A"/>
    <w:rsid w:val="00D07FA9"/>
    <w:rsid w:val="00D10774"/>
    <w:rsid w:val="00D11F02"/>
    <w:rsid w:val="00D12493"/>
    <w:rsid w:val="00D12865"/>
    <w:rsid w:val="00D1680C"/>
    <w:rsid w:val="00D169EF"/>
    <w:rsid w:val="00D174DD"/>
    <w:rsid w:val="00D17C54"/>
    <w:rsid w:val="00D22CD9"/>
    <w:rsid w:val="00D24773"/>
    <w:rsid w:val="00D2499C"/>
    <w:rsid w:val="00D25902"/>
    <w:rsid w:val="00D26A1C"/>
    <w:rsid w:val="00D26CFE"/>
    <w:rsid w:val="00D27AD6"/>
    <w:rsid w:val="00D30F7F"/>
    <w:rsid w:val="00D31856"/>
    <w:rsid w:val="00D34B3F"/>
    <w:rsid w:val="00D34B6A"/>
    <w:rsid w:val="00D34EE2"/>
    <w:rsid w:val="00D40496"/>
    <w:rsid w:val="00D40CC1"/>
    <w:rsid w:val="00D50D65"/>
    <w:rsid w:val="00D60186"/>
    <w:rsid w:val="00D6153D"/>
    <w:rsid w:val="00D62FBD"/>
    <w:rsid w:val="00D6308F"/>
    <w:rsid w:val="00D6421C"/>
    <w:rsid w:val="00D64F60"/>
    <w:rsid w:val="00D65775"/>
    <w:rsid w:val="00D73A85"/>
    <w:rsid w:val="00D73E12"/>
    <w:rsid w:val="00D81457"/>
    <w:rsid w:val="00D82E66"/>
    <w:rsid w:val="00D85699"/>
    <w:rsid w:val="00D86EEA"/>
    <w:rsid w:val="00D87818"/>
    <w:rsid w:val="00D9189D"/>
    <w:rsid w:val="00D9517C"/>
    <w:rsid w:val="00D9633A"/>
    <w:rsid w:val="00D976B5"/>
    <w:rsid w:val="00D97ED6"/>
    <w:rsid w:val="00DA2E4F"/>
    <w:rsid w:val="00DA3803"/>
    <w:rsid w:val="00DA4111"/>
    <w:rsid w:val="00DA45BC"/>
    <w:rsid w:val="00DA629D"/>
    <w:rsid w:val="00DB109F"/>
    <w:rsid w:val="00DB44BD"/>
    <w:rsid w:val="00DB5974"/>
    <w:rsid w:val="00DC0147"/>
    <w:rsid w:val="00DC0DA3"/>
    <w:rsid w:val="00DC2302"/>
    <w:rsid w:val="00DC28AC"/>
    <w:rsid w:val="00DC3C01"/>
    <w:rsid w:val="00DC3EAB"/>
    <w:rsid w:val="00DC6318"/>
    <w:rsid w:val="00DD06D7"/>
    <w:rsid w:val="00DD0D59"/>
    <w:rsid w:val="00DD1765"/>
    <w:rsid w:val="00DD255D"/>
    <w:rsid w:val="00DD5305"/>
    <w:rsid w:val="00DE09F4"/>
    <w:rsid w:val="00DE4EFF"/>
    <w:rsid w:val="00DE7D67"/>
    <w:rsid w:val="00DF062E"/>
    <w:rsid w:val="00DF355D"/>
    <w:rsid w:val="00DF3D14"/>
    <w:rsid w:val="00DF718E"/>
    <w:rsid w:val="00DF74AA"/>
    <w:rsid w:val="00E00C18"/>
    <w:rsid w:val="00E03E04"/>
    <w:rsid w:val="00E10D4F"/>
    <w:rsid w:val="00E12E7D"/>
    <w:rsid w:val="00E17C82"/>
    <w:rsid w:val="00E22765"/>
    <w:rsid w:val="00E25C1E"/>
    <w:rsid w:val="00E3095D"/>
    <w:rsid w:val="00E327ED"/>
    <w:rsid w:val="00E32BC3"/>
    <w:rsid w:val="00E3386B"/>
    <w:rsid w:val="00E34CA7"/>
    <w:rsid w:val="00E35B40"/>
    <w:rsid w:val="00E40A41"/>
    <w:rsid w:val="00E40E8F"/>
    <w:rsid w:val="00E4539E"/>
    <w:rsid w:val="00E47E56"/>
    <w:rsid w:val="00E512E1"/>
    <w:rsid w:val="00E51C8C"/>
    <w:rsid w:val="00E52692"/>
    <w:rsid w:val="00E52CDB"/>
    <w:rsid w:val="00E52CE3"/>
    <w:rsid w:val="00E55401"/>
    <w:rsid w:val="00E56AA5"/>
    <w:rsid w:val="00E64B3B"/>
    <w:rsid w:val="00E6555D"/>
    <w:rsid w:val="00E70A2C"/>
    <w:rsid w:val="00E719AE"/>
    <w:rsid w:val="00E73107"/>
    <w:rsid w:val="00E754F9"/>
    <w:rsid w:val="00E75D62"/>
    <w:rsid w:val="00E81F34"/>
    <w:rsid w:val="00E84A1F"/>
    <w:rsid w:val="00E90FB7"/>
    <w:rsid w:val="00E910AA"/>
    <w:rsid w:val="00E91B94"/>
    <w:rsid w:val="00E931FB"/>
    <w:rsid w:val="00E96244"/>
    <w:rsid w:val="00EA07EE"/>
    <w:rsid w:val="00EA0EDD"/>
    <w:rsid w:val="00EA1977"/>
    <w:rsid w:val="00EA1FD3"/>
    <w:rsid w:val="00EA52C5"/>
    <w:rsid w:val="00EC0D1C"/>
    <w:rsid w:val="00EC2C72"/>
    <w:rsid w:val="00EC317D"/>
    <w:rsid w:val="00EC7842"/>
    <w:rsid w:val="00ED508D"/>
    <w:rsid w:val="00EE3149"/>
    <w:rsid w:val="00EE31EB"/>
    <w:rsid w:val="00EE4C8A"/>
    <w:rsid w:val="00EE5B22"/>
    <w:rsid w:val="00EE6220"/>
    <w:rsid w:val="00EE748D"/>
    <w:rsid w:val="00EF02B1"/>
    <w:rsid w:val="00EF715A"/>
    <w:rsid w:val="00EF7ED5"/>
    <w:rsid w:val="00F014FF"/>
    <w:rsid w:val="00F031D0"/>
    <w:rsid w:val="00F05B4C"/>
    <w:rsid w:val="00F0731C"/>
    <w:rsid w:val="00F1056B"/>
    <w:rsid w:val="00F13E67"/>
    <w:rsid w:val="00F217CB"/>
    <w:rsid w:val="00F21A95"/>
    <w:rsid w:val="00F2653A"/>
    <w:rsid w:val="00F331C5"/>
    <w:rsid w:val="00F335DD"/>
    <w:rsid w:val="00F3378C"/>
    <w:rsid w:val="00F36EA4"/>
    <w:rsid w:val="00F41E05"/>
    <w:rsid w:val="00F442E4"/>
    <w:rsid w:val="00F451C5"/>
    <w:rsid w:val="00F462B0"/>
    <w:rsid w:val="00F502CC"/>
    <w:rsid w:val="00F53D01"/>
    <w:rsid w:val="00F636E9"/>
    <w:rsid w:val="00F72808"/>
    <w:rsid w:val="00F8223D"/>
    <w:rsid w:val="00F82E0C"/>
    <w:rsid w:val="00F86BAC"/>
    <w:rsid w:val="00F906EF"/>
    <w:rsid w:val="00F911C1"/>
    <w:rsid w:val="00F974E1"/>
    <w:rsid w:val="00FA0BBC"/>
    <w:rsid w:val="00FA5B82"/>
    <w:rsid w:val="00FB3F72"/>
    <w:rsid w:val="00FB4683"/>
    <w:rsid w:val="00FB5774"/>
    <w:rsid w:val="00FB7A5F"/>
    <w:rsid w:val="00FB7CB9"/>
    <w:rsid w:val="00FC1196"/>
    <w:rsid w:val="00FC1BCD"/>
    <w:rsid w:val="00FC2078"/>
    <w:rsid w:val="00FC2B9F"/>
    <w:rsid w:val="00FC6A9D"/>
    <w:rsid w:val="00FD0038"/>
    <w:rsid w:val="00FE33BF"/>
    <w:rsid w:val="00FE35E8"/>
    <w:rsid w:val="00FE5553"/>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457"/>
    <w:pPr>
      <w:spacing w:after="200" w:line="276" w:lineRule="auto"/>
    </w:pPr>
    <w:rPr>
      <w:rFonts w:cs="Times New Roman"/>
      <w:sz w:val="22"/>
      <w:szCs w:val="22"/>
    </w:rPr>
  </w:style>
  <w:style w:type="paragraph" w:styleId="Heading1">
    <w:name w:val="heading 1"/>
    <w:basedOn w:val="Normal"/>
    <w:next w:val="Normal"/>
    <w:link w:val="Heading1Char"/>
    <w:uiPriority w:val="9"/>
    <w:qFormat/>
    <w:rsid w:val="00831954"/>
    <w:pPr>
      <w:keepNext/>
      <w:spacing w:before="240" w:after="60"/>
      <w:outlineLvl w:val="0"/>
    </w:pPr>
    <w:rPr>
      <w:rFonts w:ascii="Cambria" w:hAnsi="Cambria"/>
      <w:b/>
      <w:bCs/>
      <w:noProof/>
      <w:kern w:val="32"/>
      <w:sz w:val="32"/>
      <w:szCs w:val="3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31954"/>
    <w:rPr>
      <w:rFonts w:ascii="Cambria" w:hAnsi="Cambria" w:cs="Times New Roman"/>
      <w:b/>
      <w:bCs/>
      <w:noProof/>
      <w:kern w:val="32"/>
      <w:sz w:val="32"/>
      <w:szCs w:val="32"/>
      <w:lang w:val="id-ID" w:eastAsia="id-ID"/>
    </w:rPr>
  </w:style>
  <w:style w:type="paragraph" w:styleId="Footer">
    <w:name w:val="footer"/>
    <w:basedOn w:val="Normal"/>
    <w:link w:val="FooterChar"/>
    <w:uiPriority w:val="99"/>
    <w:unhideWhenUsed/>
    <w:rsid w:val="004D1EC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D1EC8"/>
    <w:rPr>
      <w:rFonts w:cs="Times New Roman"/>
    </w:rPr>
  </w:style>
  <w:style w:type="table" w:customStyle="1" w:styleId="TableGrid1">
    <w:name w:val="Table Grid1"/>
    <w:basedOn w:val="TableNormal"/>
    <w:next w:val="TableGrid"/>
    <w:uiPriority w:val="59"/>
    <w:rsid w:val="004D1EC8"/>
    <w:rPr>
      <w:rFonts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4D1EC8"/>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D1EC8"/>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A4BEF"/>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HEADING 1,Medium Grid 1 - Accent 21"/>
    <w:basedOn w:val="Normal"/>
    <w:link w:val="ListParagraphChar"/>
    <w:uiPriority w:val="34"/>
    <w:qFormat/>
    <w:rsid w:val="001D29D3"/>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HEADING 1 Char,Medium Grid 1 - Accent 21 Char"/>
    <w:link w:val="ListParagraph"/>
    <w:uiPriority w:val="34"/>
    <w:locked/>
    <w:rsid w:val="00D07FA9"/>
  </w:style>
  <w:style w:type="paragraph" w:customStyle="1" w:styleId="Default">
    <w:name w:val="Default"/>
    <w:rsid w:val="00D07FA9"/>
    <w:pPr>
      <w:autoSpaceDE w:val="0"/>
      <w:autoSpaceDN w:val="0"/>
      <w:adjustRightInd w:val="0"/>
    </w:pPr>
    <w:rPr>
      <w:rFonts w:ascii="Calisto MT" w:hAnsi="Calisto MT" w:cs="Calisto MT"/>
      <w:color w:val="000000"/>
      <w:sz w:val="24"/>
      <w:szCs w:val="24"/>
    </w:rPr>
  </w:style>
  <w:style w:type="paragraph" w:styleId="NoSpacing">
    <w:name w:val="No Spacing"/>
    <w:link w:val="NoSpacingChar"/>
    <w:uiPriority w:val="1"/>
    <w:qFormat/>
    <w:rsid w:val="00D07FA9"/>
    <w:rPr>
      <w:rFonts w:eastAsia="MS Minchofalt"/>
      <w:lang w:eastAsia="ja-JP"/>
    </w:rPr>
  </w:style>
  <w:style w:type="character" w:customStyle="1" w:styleId="NoSpacingChar">
    <w:name w:val="No Spacing Char"/>
    <w:link w:val="NoSpacing"/>
    <w:uiPriority w:val="1"/>
    <w:locked/>
    <w:rsid w:val="00D07FA9"/>
    <w:rPr>
      <w:rFonts w:eastAsia="MS Minchofalt"/>
      <w:lang w:eastAsia="ja-JP"/>
    </w:rPr>
  </w:style>
  <w:style w:type="paragraph" w:styleId="BodyTextIndent">
    <w:name w:val="Body Text Indent"/>
    <w:basedOn w:val="Normal"/>
    <w:link w:val="BodyTextIndentChar"/>
    <w:uiPriority w:val="99"/>
    <w:unhideWhenUsed/>
    <w:rsid w:val="00D07FA9"/>
    <w:pPr>
      <w:spacing w:after="120"/>
      <w:ind w:left="283"/>
    </w:pPr>
    <w:rPr>
      <w:sz w:val="20"/>
      <w:szCs w:val="20"/>
      <w:lang w:val="id-ID"/>
    </w:rPr>
  </w:style>
  <w:style w:type="character" w:customStyle="1" w:styleId="BodyTextIndentChar">
    <w:name w:val="Body Text Indent Char"/>
    <w:basedOn w:val="DefaultParagraphFont"/>
    <w:link w:val="BodyTextIndent"/>
    <w:uiPriority w:val="99"/>
    <w:locked/>
    <w:rsid w:val="00D07FA9"/>
    <w:rPr>
      <w:rFonts w:ascii="Calibri" w:hAnsi="Calibri" w:cs="Times New Roman"/>
      <w:lang w:val="id-ID"/>
    </w:rPr>
  </w:style>
  <w:style w:type="paragraph" w:styleId="NormalWeb">
    <w:name w:val="Normal (Web)"/>
    <w:basedOn w:val="Normal"/>
    <w:uiPriority w:val="99"/>
    <w:unhideWhenUsed/>
    <w:rsid w:val="00D07FA9"/>
    <w:pPr>
      <w:spacing w:before="100" w:beforeAutospacing="1" w:after="100" w:afterAutospacing="1" w:line="240" w:lineRule="auto"/>
    </w:pPr>
    <w:rPr>
      <w:rFonts w:ascii="Times New Roman" w:hAnsi="Times New Roman"/>
      <w:sz w:val="24"/>
      <w:szCs w:val="24"/>
      <w:lang w:val="id-ID" w:eastAsia="id-ID"/>
    </w:rPr>
  </w:style>
  <w:style w:type="character" w:customStyle="1" w:styleId="A5">
    <w:name w:val="A5"/>
    <w:uiPriority w:val="99"/>
    <w:rsid w:val="00D07FA9"/>
    <w:rPr>
      <w:color w:val="000000"/>
      <w:sz w:val="22"/>
    </w:rPr>
  </w:style>
  <w:style w:type="paragraph" w:customStyle="1" w:styleId="Pa189">
    <w:name w:val="Pa189"/>
    <w:basedOn w:val="Default"/>
    <w:next w:val="Default"/>
    <w:uiPriority w:val="99"/>
    <w:rsid w:val="00D07FA9"/>
    <w:pPr>
      <w:spacing w:line="221" w:lineRule="atLeast"/>
    </w:pPr>
    <w:rPr>
      <w:rFonts w:cs="Times New Roman"/>
      <w:color w:val="auto"/>
      <w:lang w:val="id-ID"/>
    </w:rPr>
  </w:style>
  <w:style w:type="paragraph" w:customStyle="1" w:styleId="Pa192">
    <w:name w:val="Pa192"/>
    <w:basedOn w:val="Default"/>
    <w:next w:val="Default"/>
    <w:uiPriority w:val="99"/>
    <w:rsid w:val="00D07FA9"/>
    <w:pPr>
      <w:spacing w:line="221" w:lineRule="atLeast"/>
    </w:pPr>
    <w:rPr>
      <w:rFonts w:cs="Times New Roman"/>
      <w:color w:val="auto"/>
      <w:lang w:val="id-ID"/>
    </w:rPr>
  </w:style>
  <w:style w:type="paragraph" w:customStyle="1" w:styleId="Pa10">
    <w:name w:val="Pa10"/>
    <w:basedOn w:val="Default"/>
    <w:next w:val="Default"/>
    <w:uiPriority w:val="99"/>
    <w:rsid w:val="00D07FA9"/>
    <w:pPr>
      <w:spacing w:line="221" w:lineRule="atLeast"/>
    </w:pPr>
    <w:rPr>
      <w:rFonts w:cs="Times New Roman"/>
      <w:color w:val="auto"/>
      <w:lang w:val="id-ID"/>
    </w:rPr>
  </w:style>
  <w:style w:type="paragraph" w:customStyle="1" w:styleId="Pa204">
    <w:name w:val="Pa204"/>
    <w:basedOn w:val="Default"/>
    <w:next w:val="Default"/>
    <w:uiPriority w:val="99"/>
    <w:rsid w:val="00D07FA9"/>
    <w:pPr>
      <w:spacing w:line="221" w:lineRule="atLeast"/>
    </w:pPr>
    <w:rPr>
      <w:rFonts w:cs="Times New Roman"/>
      <w:color w:val="auto"/>
      <w:lang w:val="id-ID"/>
    </w:rPr>
  </w:style>
  <w:style w:type="paragraph" w:customStyle="1" w:styleId="p0">
    <w:name w:val="p0"/>
    <w:basedOn w:val="Normal"/>
    <w:rsid w:val="00276922"/>
    <w:pPr>
      <w:spacing w:after="0" w:line="240" w:lineRule="auto"/>
      <w:jc w:val="both"/>
    </w:pPr>
    <w:rPr>
      <w:rFonts w:ascii="Arial" w:hAnsi="Arial" w:cs="Arial"/>
      <w:sz w:val="24"/>
      <w:szCs w:val="24"/>
    </w:rPr>
  </w:style>
  <w:style w:type="paragraph" w:styleId="Header">
    <w:name w:val="header"/>
    <w:basedOn w:val="Normal"/>
    <w:link w:val="HeaderChar"/>
    <w:uiPriority w:val="99"/>
    <w:unhideWhenUsed/>
    <w:rsid w:val="003E560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E5605"/>
    <w:rPr>
      <w:rFonts w:cs="Times New Roman"/>
    </w:rPr>
  </w:style>
  <w:style w:type="paragraph" w:customStyle="1" w:styleId="p16">
    <w:name w:val="p16"/>
    <w:basedOn w:val="Normal"/>
    <w:rsid w:val="00831954"/>
    <w:pPr>
      <w:spacing w:after="0" w:line="240" w:lineRule="auto"/>
      <w:ind w:left="720"/>
      <w:jc w:val="both"/>
    </w:pPr>
    <w:rPr>
      <w:rFonts w:ascii="Arial" w:hAnsi="Arial" w:cs="Arial"/>
      <w:sz w:val="24"/>
      <w:szCs w:val="24"/>
    </w:rPr>
  </w:style>
  <w:style w:type="paragraph" w:customStyle="1" w:styleId="p15">
    <w:name w:val="p15"/>
    <w:basedOn w:val="Normal"/>
    <w:rsid w:val="00831954"/>
    <w:pPr>
      <w:spacing w:line="273" w:lineRule="auto"/>
      <w:ind w:left="720"/>
      <w:jc w:val="both"/>
    </w:pPr>
    <w:rPr>
      <w:sz w:val="24"/>
      <w:szCs w:val="24"/>
    </w:rPr>
  </w:style>
  <w:style w:type="paragraph" w:styleId="BalloonText">
    <w:name w:val="Balloon Text"/>
    <w:basedOn w:val="Normal"/>
    <w:link w:val="BalloonTextChar"/>
    <w:uiPriority w:val="99"/>
    <w:rsid w:val="00693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6933E0"/>
    <w:rPr>
      <w:rFonts w:ascii="Segoe UI" w:hAnsi="Segoe UI" w:cs="Segoe UI"/>
      <w:sz w:val="18"/>
      <w:szCs w:val="18"/>
    </w:rPr>
  </w:style>
  <w:style w:type="paragraph" w:customStyle="1" w:styleId="a1">
    <w:name w:val="a1"/>
    <w:basedOn w:val="Normal"/>
    <w:qFormat/>
    <w:rsid w:val="002E0180"/>
    <w:pPr>
      <w:numPr>
        <w:numId w:val="1"/>
      </w:numPr>
      <w:spacing w:before="60" w:after="60" w:line="240" w:lineRule="auto"/>
    </w:pPr>
    <w:rPr>
      <w:rFonts w:ascii="Arial Narrow" w:eastAsia="MS Mincho" w:hAnsi="Arial Narrow"/>
      <w:noProof/>
      <w:lang w:val="id-ID" w:eastAsia="ja-JP"/>
    </w:rPr>
  </w:style>
  <w:style w:type="table" w:styleId="MediumList2-Accent1">
    <w:name w:val="Medium List 2 Accent 1"/>
    <w:basedOn w:val="TableNormal"/>
    <w:uiPriority w:val="66"/>
    <w:rsid w:val="001D0445"/>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1915D6"/>
    <w:rPr>
      <w:sz w:val="16"/>
      <w:szCs w:val="16"/>
    </w:rPr>
  </w:style>
  <w:style w:type="paragraph" w:styleId="CommentText">
    <w:name w:val="annotation text"/>
    <w:basedOn w:val="Normal"/>
    <w:link w:val="CommentTextChar"/>
    <w:uiPriority w:val="99"/>
    <w:semiHidden/>
    <w:unhideWhenUsed/>
    <w:rsid w:val="001915D6"/>
    <w:pPr>
      <w:spacing w:line="240" w:lineRule="auto"/>
    </w:pPr>
    <w:rPr>
      <w:sz w:val="20"/>
      <w:szCs w:val="20"/>
    </w:rPr>
  </w:style>
  <w:style w:type="character" w:customStyle="1" w:styleId="CommentTextChar">
    <w:name w:val="Comment Text Char"/>
    <w:basedOn w:val="DefaultParagraphFont"/>
    <w:link w:val="CommentText"/>
    <w:uiPriority w:val="99"/>
    <w:semiHidden/>
    <w:rsid w:val="001915D6"/>
    <w:rPr>
      <w:rFonts w:cs="Times New Roman"/>
    </w:rPr>
  </w:style>
  <w:style w:type="paragraph" w:styleId="CommentSubject">
    <w:name w:val="annotation subject"/>
    <w:basedOn w:val="CommentText"/>
    <w:next w:val="CommentText"/>
    <w:link w:val="CommentSubjectChar"/>
    <w:uiPriority w:val="99"/>
    <w:semiHidden/>
    <w:unhideWhenUsed/>
    <w:rsid w:val="001915D6"/>
    <w:rPr>
      <w:b/>
      <w:bCs/>
    </w:rPr>
  </w:style>
  <w:style w:type="character" w:customStyle="1" w:styleId="CommentSubjectChar">
    <w:name w:val="Comment Subject Char"/>
    <w:basedOn w:val="CommentTextChar"/>
    <w:link w:val="CommentSubject"/>
    <w:uiPriority w:val="99"/>
    <w:semiHidden/>
    <w:rsid w:val="001915D6"/>
    <w:rPr>
      <w:rFonts w:cs="Times New Roman"/>
      <w:b/>
      <w:bCs/>
    </w:rPr>
  </w:style>
</w:styles>
</file>

<file path=word/webSettings.xml><?xml version="1.0" encoding="utf-8"?>
<w:webSettings xmlns:r="http://schemas.openxmlformats.org/officeDocument/2006/relationships" xmlns:w="http://schemas.openxmlformats.org/wordprocessingml/2006/main">
  <w:divs>
    <w:div w:id="1022247065">
      <w:marLeft w:val="0"/>
      <w:marRight w:val="0"/>
      <w:marTop w:val="0"/>
      <w:marBottom w:val="0"/>
      <w:divBdr>
        <w:top w:val="none" w:sz="0" w:space="0" w:color="auto"/>
        <w:left w:val="none" w:sz="0" w:space="0" w:color="auto"/>
        <w:bottom w:val="none" w:sz="0" w:space="0" w:color="auto"/>
        <w:right w:val="none" w:sz="0" w:space="0" w:color="auto"/>
      </w:divBdr>
    </w:div>
    <w:div w:id="1022247066">
      <w:marLeft w:val="0"/>
      <w:marRight w:val="0"/>
      <w:marTop w:val="0"/>
      <w:marBottom w:val="0"/>
      <w:divBdr>
        <w:top w:val="none" w:sz="0" w:space="0" w:color="auto"/>
        <w:left w:val="none" w:sz="0" w:space="0" w:color="auto"/>
        <w:bottom w:val="none" w:sz="0" w:space="0" w:color="auto"/>
        <w:right w:val="none" w:sz="0" w:space="0" w:color="auto"/>
      </w:divBdr>
    </w:div>
    <w:div w:id="10222470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2023-01-28T11:33:00Z</dcterms:created>
  <dcterms:modified xsi:type="dcterms:W3CDTF">2023-01-28T16:52:00Z</dcterms:modified>
</cp:coreProperties>
</file>